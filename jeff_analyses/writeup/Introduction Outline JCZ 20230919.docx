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7092" w14:textId="77777777" w:rsidR="00D473E4" w:rsidRPr="00DD6409" w:rsidRDefault="00D473E4" w:rsidP="00826901">
      <w:pPr>
        <w:spacing w:before="100" w:beforeAutospacing="1" w:after="100" w:afterAutospacing="1"/>
        <w:jc w:val="center"/>
        <w:rPr>
          <w:rFonts w:eastAsia="Times New Roman" w:cs="Times New Roman"/>
          <w:kern w:val="0"/>
          <w14:ligatures w14:val="none"/>
        </w:rPr>
      </w:pPr>
      <w:commentRangeStart w:id="0"/>
      <w:r w:rsidRPr="00DD6409">
        <w:rPr>
          <w:rFonts w:eastAsia="Times New Roman" w:cs="Times New Roman"/>
          <w:color w:val="000000"/>
          <w:kern w:val="0"/>
          <w:sz w:val="52"/>
          <w:szCs w:val="52"/>
          <w14:ligatures w14:val="none"/>
        </w:rPr>
        <w:t>Introduction Outline</w:t>
      </w:r>
    </w:p>
    <w:p w14:paraId="3ED6692B" w14:textId="77777777" w:rsidR="00082AC2" w:rsidRPr="00DD6409" w:rsidRDefault="00082AC2" w:rsidP="00826901">
      <w:pPr>
        <w:spacing w:before="100" w:beforeAutospacing="1" w:after="100" w:afterAutospacing="1"/>
        <w:rPr>
          <w:rFonts w:eastAsia="Times New Roman" w:cs="Times New Roman"/>
          <w:b/>
          <w:bCs/>
          <w:color w:val="000000"/>
          <w:kern w:val="0"/>
          <w:sz w:val="22"/>
          <w:szCs w:val="22"/>
          <w14:ligatures w14:val="none"/>
        </w:rPr>
      </w:pPr>
    </w:p>
    <w:p w14:paraId="5D1B4B55" w14:textId="22A8BFE5" w:rsidR="00D473E4" w:rsidRPr="00DD6409" w:rsidRDefault="00D473E4" w:rsidP="00826901">
      <w:pPr>
        <w:spacing w:before="100" w:beforeAutospacing="1" w:after="100" w:afterAutospacing="1"/>
        <w:rPr>
          <w:rFonts w:eastAsia="Times New Roman" w:cs="Times New Roman"/>
          <w:kern w:val="0"/>
          <w14:ligatures w14:val="none"/>
        </w:rPr>
      </w:pPr>
      <w:commentRangeStart w:id="1"/>
      <w:r w:rsidRPr="00DD6409">
        <w:rPr>
          <w:rFonts w:eastAsia="Times New Roman" w:cs="Times New Roman"/>
          <w:b/>
          <w:bCs/>
          <w:color w:val="000000"/>
          <w:kern w:val="0"/>
          <w:sz w:val="22"/>
          <w:szCs w:val="22"/>
          <w14:ligatures w14:val="none"/>
        </w:rPr>
        <w:t>What is verbal fluency?</w:t>
      </w:r>
    </w:p>
    <w:p w14:paraId="7B25E1DB" w14:textId="77777777" w:rsidR="00D473E4" w:rsidRPr="00DD6409" w:rsidRDefault="00D473E4" w:rsidP="00826901">
      <w:pPr>
        <w:numPr>
          <w:ilvl w:val="0"/>
          <w:numId w:val="1"/>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Verbal fluency is a semantic retrieval paradigm where individuals list members for one or more category prompts</w:t>
      </w:r>
      <w:commentRangeStart w:id="2"/>
      <w:r w:rsidRPr="00DD6409">
        <w:rPr>
          <w:rFonts w:eastAsia="Times New Roman" w:cs="Times New Roman"/>
          <w:color w:val="000000"/>
          <w:kern w:val="0"/>
          <w:sz w:val="22"/>
          <w:szCs w:val="22"/>
          <w14:ligatures w14:val="none"/>
        </w:rPr>
        <w:t>.</w:t>
      </w:r>
      <w:commentRangeEnd w:id="2"/>
      <w:r w:rsidR="00896239">
        <w:rPr>
          <w:rStyle w:val="CommentReference"/>
        </w:rPr>
        <w:commentReference w:id="2"/>
      </w:r>
    </w:p>
    <w:p w14:paraId="77568791" w14:textId="77777777" w:rsidR="00D473E4" w:rsidRPr="00DD6409" w:rsidRDefault="00D473E4" w:rsidP="00826901">
      <w:p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Why should “I” as the reader care? </w:t>
      </w:r>
    </w:p>
    <w:p w14:paraId="4D9BAD00" w14:textId="77777777" w:rsidR="00D473E4" w:rsidRPr="00DD6409" w:rsidRDefault="00D473E4" w:rsidP="00EA4115">
      <w:pPr>
        <w:pStyle w:val="ListParagraph"/>
        <w:numPr>
          <w:ilvl w:val="0"/>
          <w:numId w:val="28"/>
        </w:num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Everyday examples of verbal fluency</w:t>
      </w:r>
    </w:p>
    <w:p w14:paraId="6848C56B" w14:textId="6B2A157F" w:rsidR="00D473E4" w:rsidRPr="00DD6409" w:rsidRDefault="00D473E4" w:rsidP="00826901">
      <w:pPr>
        <w:numPr>
          <w:ilvl w:val="0"/>
          <w:numId w:val="2"/>
        </w:numPr>
        <w:spacing w:before="100" w:beforeAutospacing="1" w:after="100" w:afterAutospacing="1"/>
        <w:ind w:left="144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Individuals engage in this process frequently, throughout everyday </w:t>
      </w:r>
      <w:r w:rsidR="00082AC2" w:rsidRPr="00DD6409">
        <w:rPr>
          <w:rFonts w:eastAsia="Times New Roman" w:cs="Times New Roman"/>
          <w:color w:val="000000"/>
          <w:kern w:val="0"/>
          <w:sz w:val="22"/>
          <w:szCs w:val="22"/>
          <w14:ligatures w14:val="none"/>
        </w:rPr>
        <w:t>interactions.</w:t>
      </w:r>
    </w:p>
    <w:p w14:paraId="4ACA93B4" w14:textId="77777777" w:rsidR="00D473E4" w:rsidRPr="00DD6409" w:rsidRDefault="00D473E4" w:rsidP="00826901">
      <w:pPr>
        <w:numPr>
          <w:ilvl w:val="1"/>
          <w:numId w:val="2"/>
        </w:numPr>
        <w:spacing w:before="100" w:beforeAutospacing="1" w:after="100" w:afterAutospacing="1"/>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Constructing a grocery list</w:t>
      </w:r>
    </w:p>
    <w:p w14:paraId="13D9FF5D" w14:textId="58291A87" w:rsidR="00F26EF1" w:rsidRPr="00DD6409" w:rsidRDefault="005C0272" w:rsidP="00826901">
      <w:pPr>
        <w:numPr>
          <w:ilvl w:val="1"/>
          <w:numId w:val="2"/>
        </w:numPr>
        <w:spacing w:before="100" w:beforeAutospacing="1" w:after="100" w:afterAutospacing="1"/>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Bilingual </w:t>
      </w:r>
      <w:r w:rsidR="005216FE" w:rsidRPr="00DD6409">
        <w:rPr>
          <w:rFonts w:eastAsia="Times New Roman" w:cs="Times New Roman"/>
          <w:color w:val="000000"/>
          <w:kern w:val="0"/>
          <w:sz w:val="22"/>
          <w:szCs w:val="22"/>
          <w14:ligatures w14:val="none"/>
        </w:rPr>
        <w:t xml:space="preserve">individuals being </w:t>
      </w:r>
      <w:r w:rsidR="00AB0BD6" w:rsidRPr="00DD6409">
        <w:rPr>
          <w:rFonts w:eastAsia="Times New Roman" w:cs="Times New Roman"/>
          <w:color w:val="000000"/>
          <w:kern w:val="0"/>
          <w:sz w:val="22"/>
          <w:szCs w:val="22"/>
          <w14:ligatures w14:val="none"/>
        </w:rPr>
        <w:t>prompted in one language and then later on another.</w:t>
      </w:r>
    </w:p>
    <w:p w14:paraId="58914791" w14:textId="6600BD56" w:rsidR="00F26EF1" w:rsidRPr="00DD6409" w:rsidRDefault="00D473E4" w:rsidP="00F26EF1">
      <w:pPr>
        <w:numPr>
          <w:ilvl w:val="1"/>
          <w:numId w:val="4"/>
        </w:numPr>
        <w:spacing w:before="100" w:beforeAutospacing="1" w:after="100" w:afterAutospacing="1"/>
        <w:ind w:left="2160"/>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Considering new hobbies</w:t>
      </w:r>
      <w:commentRangeEnd w:id="1"/>
      <w:r w:rsidR="00363E60" w:rsidRPr="00DD6409">
        <w:rPr>
          <w:rStyle w:val="CommentReference"/>
          <w:rFonts w:cs="Times New Roman"/>
          <w:strike/>
        </w:rPr>
        <w:commentReference w:id="1"/>
      </w:r>
      <w:r w:rsidR="00896239">
        <w:rPr>
          <w:rFonts w:eastAsia="Times New Roman" w:cs="Times New Roman"/>
          <w:strike/>
          <w:color w:val="000000"/>
          <w:kern w:val="0"/>
          <w:sz w:val="22"/>
          <w:szCs w:val="22"/>
          <w14:ligatures w14:val="none"/>
        </w:rPr>
        <w:t xml:space="preserve"> </w:t>
      </w:r>
    </w:p>
    <w:p w14:paraId="4AA93D23" w14:textId="7D48E4CA" w:rsidR="006F306E" w:rsidRPr="0073447B" w:rsidRDefault="00D473E4" w:rsidP="0073447B">
      <w:pPr>
        <w:pStyle w:val="ListParagraph"/>
        <w:numPr>
          <w:ilvl w:val="0"/>
          <w:numId w:val="4"/>
        </w:num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Clinical examples of verbal fluency</w:t>
      </w:r>
    </w:p>
    <w:p w14:paraId="535A15DF" w14:textId="4CBF3BFD" w:rsidR="002C426A" w:rsidRPr="002C426A" w:rsidRDefault="0073447B" w:rsidP="0073447B">
      <w:pPr>
        <w:pStyle w:val="ListParagraph"/>
        <w:numPr>
          <w:ilvl w:val="1"/>
          <w:numId w:val="4"/>
        </w:numPr>
        <w:spacing w:before="100" w:beforeAutospacing="1" w:after="100" w:afterAutospacing="1"/>
        <w:rPr>
          <w:rFonts w:eastAsia="Times New Roman" w:cs="Times New Roman"/>
          <w:kern w:val="0"/>
          <w14:ligatures w14:val="none"/>
        </w:rPr>
      </w:pPr>
      <w:r>
        <w:rPr>
          <w:rFonts w:eastAsia="Times New Roman" w:cs="Times New Roman"/>
          <w:color w:val="000000"/>
          <w:kern w:val="0"/>
          <w:sz w:val="22"/>
          <w:szCs w:val="22"/>
          <w14:ligatures w14:val="none"/>
        </w:rPr>
        <w:t xml:space="preserve">Used during age-related impairment </w:t>
      </w:r>
      <w:commentRangeStart w:id="3"/>
      <w:r w:rsidR="005546A0">
        <w:rPr>
          <w:rFonts w:eastAsia="Times New Roman" w:cs="Times New Roman"/>
          <w:color w:val="000000"/>
          <w:kern w:val="0"/>
          <w:sz w:val="22"/>
          <w:szCs w:val="22"/>
          <w14:ligatures w14:val="none"/>
        </w:rPr>
        <w:t>screenings</w:t>
      </w:r>
      <w:commentRangeEnd w:id="3"/>
      <w:r w:rsidR="00896239">
        <w:rPr>
          <w:rStyle w:val="CommentReference"/>
        </w:rPr>
        <w:commentReference w:id="3"/>
      </w:r>
      <w:r w:rsidR="005546A0">
        <w:rPr>
          <w:rFonts w:eastAsia="Times New Roman" w:cs="Times New Roman"/>
          <w:color w:val="000000"/>
          <w:kern w:val="0"/>
          <w:sz w:val="22"/>
          <w:szCs w:val="22"/>
          <w14:ligatures w14:val="none"/>
        </w:rPr>
        <w:t>.</w:t>
      </w:r>
      <w:r>
        <w:rPr>
          <w:rFonts w:eastAsia="Times New Roman" w:cs="Times New Roman"/>
          <w:color w:val="000000"/>
          <w:kern w:val="0"/>
          <w:sz w:val="22"/>
          <w:szCs w:val="22"/>
          <w14:ligatures w14:val="none"/>
        </w:rPr>
        <w:t xml:space="preserve"> </w:t>
      </w:r>
    </w:p>
    <w:p w14:paraId="180E50E4" w14:textId="0FA0FB9B" w:rsidR="002E6C0B" w:rsidRPr="003165D2" w:rsidRDefault="0099131E" w:rsidP="00CB0F34">
      <w:pPr>
        <w:pStyle w:val="ListParagraph"/>
        <w:numPr>
          <w:ilvl w:val="2"/>
          <w:numId w:val="4"/>
        </w:numPr>
        <w:spacing w:before="100" w:beforeAutospacing="1" w:after="100" w:afterAutospacing="1"/>
        <w:rPr>
          <w:rFonts w:eastAsia="Times New Roman" w:cs="Times New Roman"/>
          <w:kern w:val="0"/>
          <w14:ligatures w14:val="none"/>
        </w:rPr>
      </w:pPr>
      <w:r>
        <w:rPr>
          <w:rFonts w:eastAsia="Times New Roman" w:cs="Times New Roman"/>
          <w:color w:val="000000"/>
          <w:kern w:val="0"/>
          <w:sz w:val="22"/>
          <w:szCs w:val="22"/>
          <w14:ligatures w14:val="none"/>
        </w:rPr>
        <w:t xml:space="preserve">VF </w:t>
      </w:r>
      <w:r w:rsidR="003A49E0">
        <w:rPr>
          <w:rFonts w:eastAsia="Times New Roman" w:cs="Times New Roman"/>
          <w:color w:val="000000"/>
          <w:kern w:val="0"/>
          <w:sz w:val="22"/>
          <w:szCs w:val="22"/>
          <w14:ligatures w14:val="none"/>
        </w:rPr>
        <w:t xml:space="preserve">procedures </w:t>
      </w:r>
      <w:r w:rsidR="00B17D64">
        <w:rPr>
          <w:rFonts w:eastAsia="Times New Roman" w:cs="Times New Roman"/>
          <w:color w:val="000000"/>
          <w:kern w:val="0"/>
          <w:sz w:val="22"/>
          <w:szCs w:val="22"/>
          <w14:ligatures w14:val="none"/>
        </w:rPr>
        <w:t xml:space="preserve">commonly </w:t>
      </w:r>
      <w:r w:rsidR="002F17B9">
        <w:rPr>
          <w:rFonts w:eastAsia="Times New Roman" w:cs="Times New Roman"/>
          <w:color w:val="000000"/>
          <w:kern w:val="0"/>
          <w:sz w:val="22"/>
          <w:szCs w:val="22"/>
          <w14:ligatures w14:val="none"/>
        </w:rPr>
        <w:t>represent “semantic memory component” of neuropsychological batteries</w:t>
      </w:r>
    </w:p>
    <w:p w14:paraId="2D35E8DE" w14:textId="45AB5B0D" w:rsidR="0073447B" w:rsidRPr="003A49E0" w:rsidRDefault="003165D2" w:rsidP="003A49E0">
      <w:pPr>
        <w:pStyle w:val="ListParagraph"/>
        <w:numPr>
          <w:ilvl w:val="2"/>
          <w:numId w:val="4"/>
        </w:numPr>
        <w:spacing w:before="100" w:beforeAutospacing="1" w:after="100" w:afterAutospacing="1"/>
        <w:rPr>
          <w:rFonts w:eastAsia="Times New Roman" w:cs="Times New Roman"/>
          <w:kern w:val="0"/>
          <w14:ligatures w14:val="none"/>
        </w:rPr>
      </w:pPr>
      <w:r>
        <w:rPr>
          <w:rFonts w:eastAsia="Times New Roman" w:cs="Times New Roman"/>
          <w:color w:val="000000"/>
          <w:kern w:val="0"/>
          <w:sz w:val="22"/>
          <w:szCs w:val="22"/>
          <w14:ligatures w14:val="none"/>
        </w:rPr>
        <w:t xml:space="preserve">VF performance thought to be a sensitive marker for </w:t>
      </w:r>
      <w:r w:rsidR="003A49E0">
        <w:rPr>
          <w:rFonts w:eastAsia="Times New Roman" w:cs="Times New Roman"/>
          <w:color w:val="000000"/>
          <w:kern w:val="0"/>
          <w:sz w:val="22"/>
          <w:szCs w:val="22"/>
          <w14:ligatures w14:val="none"/>
        </w:rPr>
        <w:t xml:space="preserve">age-related impairment </w:t>
      </w:r>
    </w:p>
    <w:p w14:paraId="6608558C" w14:textId="77777777" w:rsidR="00D473E4" w:rsidRPr="00DD6409" w:rsidRDefault="00D473E4" w:rsidP="00CA58AF">
      <w:pPr>
        <w:numPr>
          <w:ilvl w:val="0"/>
          <w:numId w:val="5"/>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Measures the quantity of responses, while also </w:t>
      </w:r>
      <w:commentRangeStart w:id="4"/>
      <w:r w:rsidRPr="00DD6409">
        <w:rPr>
          <w:rFonts w:eastAsia="Times New Roman" w:cs="Times New Roman"/>
          <w:color w:val="000000"/>
          <w:kern w:val="0"/>
          <w:sz w:val="22"/>
          <w:szCs w:val="22"/>
          <w14:ligatures w14:val="none"/>
        </w:rPr>
        <w:t>considering</w:t>
      </w:r>
      <w:commentRangeEnd w:id="4"/>
      <w:r w:rsidR="00896239">
        <w:rPr>
          <w:rStyle w:val="CommentReference"/>
        </w:rPr>
        <w:commentReference w:id="4"/>
      </w:r>
      <w:r w:rsidRPr="00DD6409">
        <w:rPr>
          <w:rFonts w:eastAsia="Times New Roman" w:cs="Times New Roman"/>
          <w:color w:val="000000"/>
          <w:kern w:val="0"/>
          <w:sz w:val="22"/>
          <w:szCs w:val="22"/>
          <w14:ligatures w14:val="none"/>
        </w:rPr>
        <w:t>… </w:t>
      </w:r>
    </w:p>
    <w:p w14:paraId="68C6B6F8" w14:textId="77777777" w:rsidR="00D473E4" w:rsidRPr="00DD6409" w:rsidRDefault="00D473E4" w:rsidP="00CA58AF">
      <w:pPr>
        <w:numPr>
          <w:ilvl w:val="1"/>
          <w:numId w:val="5"/>
        </w:numPr>
        <w:spacing w:before="100" w:beforeAutospacing="1" w:after="100" w:afterAutospacing="1"/>
        <w:textAlignment w:val="baseline"/>
        <w:rPr>
          <w:rFonts w:eastAsia="Times New Roman" w:cs="Times New Roman"/>
          <w:color w:val="000000"/>
          <w:kern w:val="0"/>
          <w:sz w:val="22"/>
          <w:szCs w:val="22"/>
          <w14:ligatures w14:val="none"/>
        </w:rPr>
      </w:pPr>
      <w:commentRangeStart w:id="5"/>
      <w:r w:rsidRPr="00DD6409">
        <w:rPr>
          <w:rFonts w:eastAsia="Times New Roman" w:cs="Times New Roman"/>
          <w:color w:val="000000"/>
          <w:kern w:val="0"/>
          <w:sz w:val="22"/>
          <w:szCs w:val="22"/>
          <w14:ligatures w14:val="none"/>
        </w:rPr>
        <w:t>Semantic similarity of neighboring responses (clustering)</w:t>
      </w:r>
    </w:p>
    <w:p w14:paraId="2A664381" w14:textId="77777777" w:rsidR="00D473E4" w:rsidRPr="00DD6409" w:rsidRDefault="00D473E4" w:rsidP="00CA58AF">
      <w:pPr>
        <w:numPr>
          <w:ilvl w:val="1"/>
          <w:numId w:val="5"/>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The overall similarity of responses for a given trial (how semantically clustered overall)</w:t>
      </w:r>
      <w:commentRangeEnd w:id="5"/>
      <w:r w:rsidR="00850220">
        <w:rPr>
          <w:rStyle w:val="CommentReference"/>
        </w:rPr>
        <w:commentReference w:id="5"/>
      </w:r>
    </w:p>
    <w:p w14:paraId="3038658F" w14:textId="50791ACB" w:rsidR="00D473E4" w:rsidRDefault="00D473E4" w:rsidP="00CA58AF">
      <w:pPr>
        <w:numPr>
          <w:ilvl w:val="1"/>
          <w:numId w:val="5"/>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How frequently individuals switch between semantically similar and distant </w:t>
      </w:r>
      <w:r w:rsidR="00082AC2" w:rsidRPr="00DD6409">
        <w:rPr>
          <w:rFonts w:eastAsia="Times New Roman" w:cs="Times New Roman"/>
          <w:color w:val="000000"/>
          <w:kern w:val="0"/>
          <w:sz w:val="22"/>
          <w:szCs w:val="22"/>
          <w14:ligatures w14:val="none"/>
        </w:rPr>
        <w:t>items.</w:t>
      </w:r>
    </w:p>
    <w:p w14:paraId="7E9CF38A" w14:textId="48407AD2" w:rsidR="00D473E4" w:rsidRPr="00DD6409" w:rsidRDefault="00017AC9" w:rsidP="00017AC9">
      <w:pPr>
        <w:spacing w:before="100" w:beforeAutospacing="1" w:after="100" w:afterAutospacing="1"/>
        <w:ind w:left="1080"/>
        <w:textAlignment w:val="baseline"/>
        <w:rPr>
          <w:rFonts w:eastAsia="Times New Roman" w:cs="Times New Roman"/>
          <w:color w:val="000000"/>
          <w:kern w:val="0"/>
          <w:sz w:val="22"/>
          <w:szCs w:val="22"/>
          <w14:ligatures w14:val="none"/>
        </w:rPr>
      </w:pPr>
      <w:r w:rsidRPr="003A49E0">
        <w:rPr>
          <w:rFonts w:eastAsia="Times New Roman" w:cs="Times New Roman"/>
          <w:color w:val="000000"/>
          <w:kern w:val="0"/>
          <w:sz w:val="22"/>
          <w:szCs w:val="22"/>
          <w14:ligatures w14:val="none"/>
        </w:rPr>
        <w:t>(Clark et al., 2009)</w:t>
      </w:r>
    </w:p>
    <w:p w14:paraId="38205EC2" w14:textId="0820CD91" w:rsidR="00844EDE" w:rsidRDefault="00844EDE" w:rsidP="00365327">
      <w:pPr>
        <w:pStyle w:val="ListBullet"/>
      </w:pPr>
    </w:p>
    <w:p w14:paraId="6637F81B" w14:textId="6EFB4203" w:rsidR="00D473E4" w:rsidRPr="00DD6409" w:rsidRDefault="00D473E4" w:rsidP="00826901">
      <w:p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The structure of standard vf tasks</w:t>
      </w:r>
    </w:p>
    <w:p w14:paraId="0C361122" w14:textId="1BFA8F54" w:rsidR="00D473E4" w:rsidRPr="00DD6409" w:rsidRDefault="00D473E4" w:rsidP="00826901">
      <w:pPr>
        <w:numPr>
          <w:ilvl w:val="0"/>
          <w:numId w:val="12"/>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A standard verbal fluency task will follow a </w:t>
      </w:r>
      <w:r w:rsidR="00082AC2" w:rsidRPr="00DD6409">
        <w:rPr>
          <w:rFonts w:eastAsia="Times New Roman" w:cs="Times New Roman"/>
          <w:color w:val="000000"/>
          <w:kern w:val="0"/>
          <w:sz w:val="22"/>
          <w:szCs w:val="22"/>
          <w14:ligatures w14:val="none"/>
        </w:rPr>
        <w:t>single trial</w:t>
      </w:r>
      <w:r w:rsidRPr="00DD6409">
        <w:rPr>
          <w:rFonts w:eastAsia="Times New Roman" w:cs="Times New Roman"/>
          <w:color w:val="000000"/>
          <w:kern w:val="0"/>
          <w:sz w:val="22"/>
          <w:szCs w:val="22"/>
          <w14:ligatures w14:val="none"/>
        </w:rPr>
        <w:t xml:space="preserve"> </w:t>
      </w:r>
      <w:r w:rsidR="00082AC2" w:rsidRPr="00DD6409">
        <w:rPr>
          <w:rFonts w:eastAsia="Times New Roman" w:cs="Times New Roman"/>
          <w:color w:val="000000"/>
          <w:kern w:val="0"/>
          <w:sz w:val="22"/>
          <w:szCs w:val="22"/>
          <w14:ligatures w14:val="none"/>
        </w:rPr>
        <w:t>format.</w:t>
      </w:r>
    </w:p>
    <w:p w14:paraId="113BF95B" w14:textId="7F3FEF9C" w:rsidR="00D473E4" w:rsidRPr="00DD6409" w:rsidRDefault="00D473E4" w:rsidP="00826901">
      <w:pPr>
        <w:numPr>
          <w:ilvl w:val="1"/>
          <w:numId w:val="12"/>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Only one test-phase necessary to measure ability to extract domain-specific </w:t>
      </w:r>
      <w:r w:rsidR="00082AC2" w:rsidRPr="00DD6409">
        <w:rPr>
          <w:rFonts w:eastAsia="Times New Roman" w:cs="Times New Roman"/>
          <w:color w:val="000000"/>
          <w:kern w:val="0"/>
          <w:sz w:val="22"/>
          <w:szCs w:val="22"/>
          <w14:ligatures w14:val="none"/>
        </w:rPr>
        <w:t>concepts.</w:t>
      </w:r>
    </w:p>
    <w:p w14:paraId="44D9CDC8" w14:textId="77777777" w:rsidR="00D473E4" w:rsidRPr="00DD6409" w:rsidRDefault="00D473E4" w:rsidP="00826901">
      <w:pPr>
        <w:spacing w:before="100" w:beforeAutospacing="1" w:after="100" w:afterAutospacing="1"/>
        <w:rPr>
          <w:rFonts w:eastAsia="Times New Roman" w:cs="Times New Roman"/>
          <w:kern w:val="0"/>
          <w14:ligatures w14:val="none"/>
        </w:rPr>
      </w:pPr>
      <w:commentRangeStart w:id="6"/>
      <w:r w:rsidRPr="00DD6409">
        <w:rPr>
          <w:rFonts w:eastAsia="Times New Roman" w:cs="Times New Roman"/>
          <w:b/>
          <w:bCs/>
          <w:color w:val="000000"/>
          <w:kern w:val="0"/>
          <w:sz w:val="22"/>
          <w:szCs w:val="22"/>
          <w14:ligatures w14:val="none"/>
        </w:rPr>
        <w:t>Does this task fairly represent how this cognitive process occurs in real life?</w:t>
      </w:r>
      <w:commentRangeEnd w:id="6"/>
      <w:r w:rsidR="00850220">
        <w:rPr>
          <w:rStyle w:val="CommentReference"/>
        </w:rPr>
        <w:commentReference w:id="6"/>
      </w:r>
    </w:p>
    <w:p w14:paraId="45659926" w14:textId="1289F0A7" w:rsidR="00443377" w:rsidRPr="00DD6409" w:rsidRDefault="00443377" w:rsidP="00B97337">
      <w:pPr>
        <w:numPr>
          <w:ilvl w:val="0"/>
          <w:numId w:val="29"/>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Although only one trial is necessary for verbal fluency, many instances where an individual may be prompted for the same category more than once</w:t>
      </w:r>
      <w:commentRangeStart w:id="7"/>
      <w:r w:rsidRPr="00DD6409">
        <w:rPr>
          <w:rFonts w:eastAsia="Times New Roman" w:cs="Times New Roman"/>
          <w:color w:val="000000"/>
          <w:kern w:val="0"/>
          <w:sz w:val="22"/>
          <w:szCs w:val="22"/>
          <w14:ligatures w14:val="none"/>
        </w:rPr>
        <w:t>.</w:t>
      </w:r>
      <w:commentRangeEnd w:id="7"/>
      <w:r w:rsidR="00896239">
        <w:rPr>
          <w:rStyle w:val="CommentReference"/>
        </w:rPr>
        <w:commentReference w:id="7"/>
      </w:r>
    </w:p>
    <w:p w14:paraId="72B8548F" w14:textId="0FD28C25" w:rsidR="00D473E4" w:rsidRPr="00DD6409" w:rsidRDefault="00D473E4" w:rsidP="00EA4115">
      <w:pPr>
        <w:pStyle w:val="ListParagraph"/>
        <w:numPr>
          <w:ilvl w:val="0"/>
          <w:numId w:val="29"/>
        </w:num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Everyday example</w:t>
      </w:r>
    </w:p>
    <w:p w14:paraId="664DA36F" w14:textId="42269C9C" w:rsidR="00D473E4" w:rsidRPr="00DD6409" w:rsidRDefault="00D473E4" w:rsidP="00EA4115">
      <w:pPr>
        <w:numPr>
          <w:ilvl w:val="1"/>
          <w:numId w:val="30"/>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Losing your original </w:t>
      </w:r>
      <w:commentRangeStart w:id="8"/>
      <w:r w:rsidRPr="00DD6409">
        <w:rPr>
          <w:rFonts w:eastAsia="Times New Roman" w:cs="Times New Roman"/>
          <w:color w:val="000000"/>
          <w:kern w:val="0"/>
          <w:sz w:val="22"/>
          <w:szCs w:val="22"/>
          <w14:ligatures w14:val="none"/>
        </w:rPr>
        <w:t>grocery list</w:t>
      </w:r>
      <w:commentRangeEnd w:id="8"/>
      <w:r w:rsidR="00850220">
        <w:rPr>
          <w:rStyle w:val="CommentReference"/>
        </w:rPr>
        <w:commentReference w:id="8"/>
      </w:r>
      <w:r w:rsidRPr="00DD6409">
        <w:rPr>
          <w:rFonts w:eastAsia="Times New Roman" w:cs="Times New Roman"/>
          <w:color w:val="000000"/>
          <w:kern w:val="0"/>
          <w:sz w:val="22"/>
          <w:szCs w:val="22"/>
          <w14:ligatures w14:val="none"/>
        </w:rPr>
        <w:t xml:space="preserve"> and needing to construct a new </w:t>
      </w:r>
      <w:r w:rsidR="00082AC2" w:rsidRPr="00DD6409">
        <w:rPr>
          <w:rFonts w:eastAsia="Times New Roman" w:cs="Times New Roman"/>
          <w:color w:val="000000"/>
          <w:kern w:val="0"/>
          <w:sz w:val="22"/>
          <w:szCs w:val="22"/>
          <w14:ligatures w14:val="none"/>
        </w:rPr>
        <w:t>list.</w:t>
      </w:r>
    </w:p>
    <w:p w14:paraId="1DDFABC1" w14:textId="54E7ECE8" w:rsidR="00A36B12" w:rsidRPr="00DD6409" w:rsidRDefault="00A36B12" w:rsidP="00EA4115">
      <w:pPr>
        <w:numPr>
          <w:ilvl w:val="1"/>
          <w:numId w:val="30"/>
        </w:numPr>
        <w:spacing w:before="100" w:beforeAutospacing="1" w:after="100" w:afterAutospacing="1"/>
        <w:textAlignment w:val="baseline"/>
        <w:rPr>
          <w:rFonts w:eastAsia="Times New Roman" w:cs="Times New Roman"/>
          <w:color w:val="000000"/>
          <w:kern w:val="0"/>
          <w:sz w:val="22"/>
          <w:szCs w:val="22"/>
          <w14:ligatures w14:val="none"/>
        </w:rPr>
      </w:pPr>
      <w:commentRangeStart w:id="9"/>
      <w:r w:rsidRPr="00DD6409">
        <w:rPr>
          <w:rFonts w:eastAsia="Times New Roman" w:cs="Times New Roman"/>
          <w:color w:val="000000"/>
          <w:kern w:val="0"/>
          <w:sz w:val="22"/>
          <w:szCs w:val="22"/>
          <w14:ligatures w14:val="none"/>
        </w:rPr>
        <w:t xml:space="preserve">Bilingual individuals being asked to list </w:t>
      </w:r>
      <w:r w:rsidR="009B40EF" w:rsidRPr="00DD6409">
        <w:rPr>
          <w:rFonts w:eastAsia="Times New Roman" w:cs="Times New Roman"/>
          <w:color w:val="000000"/>
          <w:kern w:val="0"/>
          <w:sz w:val="22"/>
          <w:szCs w:val="22"/>
          <w14:ligatures w14:val="none"/>
        </w:rPr>
        <w:t>items in one language versus the other</w:t>
      </w:r>
      <w:commentRangeEnd w:id="9"/>
      <w:r w:rsidR="00896239">
        <w:rPr>
          <w:rStyle w:val="CommentReference"/>
        </w:rPr>
        <w:commentReference w:id="9"/>
      </w:r>
    </w:p>
    <w:p w14:paraId="4B83B57C" w14:textId="52F1FF8B" w:rsidR="00D473E4" w:rsidRPr="00DD6409" w:rsidRDefault="00D473E4" w:rsidP="00EA4115">
      <w:pPr>
        <w:numPr>
          <w:ilvl w:val="1"/>
          <w:numId w:val="30"/>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Being asked by multiple individuals what hobbies you’re considering taking </w:t>
      </w:r>
      <w:r w:rsidR="00082AC2" w:rsidRPr="00DD6409">
        <w:rPr>
          <w:rFonts w:eastAsia="Times New Roman" w:cs="Times New Roman"/>
          <w:strike/>
          <w:color w:val="000000"/>
          <w:kern w:val="0"/>
          <w:sz w:val="22"/>
          <w:szCs w:val="22"/>
          <w14:ligatures w14:val="none"/>
        </w:rPr>
        <w:t>up.</w:t>
      </w:r>
    </w:p>
    <w:p w14:paraId="16D63FEC" w14:textId="77777777" w:rsidR="00D473E4" w:rsidRPr="00DD6409" w:rsidRDefault="00D473E4" w:rsidP="00826901">
      <w:pPr>
        <w:spacing w:before="100" w:beforeAutospacing="1" w:after="100" w:afterAutospacing="1"/>
        <w:ind w:left="720"/>
        <w:rPr>
          <w:rFonts w:eastAsia="Times New Roman" w:cs="Times New Roman"/>
          <w:kern w:val="0"/>
          <w14:ligatures w14:val="none"/>
        </w:rPr>
      </w:pPr>
      <w:r w:rsidRPr="00DD6409">
        <w:rPr>
          <w:rFonts w:eastAsia="Times New Roman" w:cs="Times New Roman"/>
          <w:b/>
          <w:bCs/>
          <w:color w:val="000000"/>
          <w:kern w:val="0"/>
          <w:sz w:val="22"/>
          <w:szCs w:val="22"/>
          <w14:ligatures w14:val="none"/>
        </w:rPr>
        <w:t>Clinical example</w:t>
      </w:r>
    </w:p>
    <w:p w14:paraId="345F0D76" w14:textId="520D669F" w:rsidR="00D473E4" w:rsidRPr="00DD6409" w:rsidRDefault="00082AC2" w:rsidP="00EA4115">
      <w:pPr>
        <w:numPr>
          <w:ilvl w:val="0"/>
          <w:numId w:val="16"/>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lastRenderedPageBreak/>
        <w:t>Also,</w:t>
      </w:r>
      <w:r w:rsidR="00D473E4" w:rsidRPr="00DD6409">
        <w:rPr>
          <w:rFonts w:eastAsia="Times New Roman" w:cs="Times New Roman"/>
          <w:color w:val="000000"/>
          <w:kern w:val="0"/>
          <w:sz w:val="22"/>
          <w:szCs w:val="22"/>
          <w14:ligatures w14:val="none"/>
        </w:rPr>
        <w:t xml:space="preserve"> clinical contexts in which verbal fluency may be </w:t>
      </w:r>
      <w:r w:rsidRPr="00DD6409">
        <w:rPr>
          <w:rFonts w:eastAsia="Times New Roman" w:cs="Times New Roman"/>
          <w:color w:val="000000"/>
          <w:kern w:val="0"/>
          <w:sz w:val="22"/>
          <w:szCs w:val="22"/>
          <w14:ligatures w14:val="none"/>
        </w:rPr>
        <w:t>repeated.</w:t>
      </w:r>
    </w:p>
    <w:p w14:paraId="7BA98E6C" w14:textId="3E3C8B62" w:rsidR="00D473E4" w:rsidRPr="00DD6409" w:rsidRDefault="00D473E4" w:rsidP="00EA4115">
      <w:pPr>
        <w:numPr>
          <w:ilvl w:val="1"/>
          <w:numId w:val="16"/>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Being dissatisfied with a dementia diagnosis </w:t>
      </w:r>
      <w:r w:rsidR="009132F0" w:rsidRPr="00DD6409">
        <w:rPr>
          <w:rFonts w:eastAsia="Times New Roman" w:cs="Times New Roman"/>
          <w:color w:val="000000"/>
          <w:kern w:val="0"/>
          <w:sz w:val="22"/>
          <w:szCs w:val="22"/>
          <w:lang w:val="el-GR"/>
          <w14:ligatures w14:val="none"/>
        </w:rPr>
        <w:sym w:font="Wingdings" w:char="F0E0"/>
      </w:r>
      <w:r w:rsidRPr="00DD6409">
        <w:rPr>
          <w:rFonts w:eastAsia="Times New Roman" w:cs="Times New Roman"/>
          <w:color w:val="000000"/>
          <w:kern w:val="0"/>
          <w:sz w:val="22"/>
          <w:szCs w:val="22"/>
          <w14:ligatures w14:val="none"/>
        </w:rPr>
        <w:t xml:space="preserve"> seeking out a second opinion</w:t>
      </w:r>
      <w:r w:rsidR="009132F0" w:rsidRPr="00DD6409">
        <w:rPr>
          <w:rFonts w:eastAsia="Times New Roman" w:cs="Times New Roman"/>
          <w:color w:val="000000"/>
          <w:kern w:val="0"/>
          <w:sz w:val="22"/>
          <w:szCs w:val="22"/>
          <w14:ligatures w14:val="none"/>
        </w:rPr>
        <w:t xml:space="preserve"> </w:t>
      </w:r>
      <w:r w:rsidR="009132F0" w:rsidRPr="00DD6409">
        <w:rPr>
          <w:rFonts w:eastAsia="Times New Roman" w:cs="Times New Roman"/>
          <w:color w:val="000000"/>
          <w:kern w:val="0"/>
          <w:sz w:val="22"/>
          <w:szCs w:val="22"/>
          <w:lang w:val="el-GR"/>
          <w14:ligatures w14:val="none"/>
        </w:rPr>
        <w:sym w:font="Wingdings" w:char="F0E0"/>
      </w:r>
      <w:r w:rsidR="009132F0" w:rsidRPr="00DD6409">
        <w:rPr>
          <w:rFonts w:eastAsia="Times New Roman" w:cs="Times New Roman"/>
          <w:color w:val="000000"/>
          <w:kern w:val="0"/>
          <w:sz w:val="22"/>
          <w:szCs w:val="22"/>
          <w14:ligatures w14:val="none"/>
        </w:rPr>
        <w:t xml:space="preserve"> u</w:t>
      </w:r>
      <w:r w:rsidRPr="00DD6409">
        <w:rPr>
          <w:rFonts w:eastAsia="Times New Roman" w:cs="Times New Roman"/>
          <w:color w:val="000000"/>
          <w:kern w:val="0"/>
          <w:sz w:val="22"/>
          <w:szCs w:val="22"/>
          <w14:ligatures w14:val="none"/>
        </w:rPr>
        <w:t xml:space="preserve">ndergoing the same standardized verbal fluency </w:t>
      </w:r>
      <w:commentRangeStart w:id="10"/>
      <w:r w:rsidRPr="00DD6409">
        <w:rPr>
          <w:rFonts w:eastAsia="Times New Roman" w:cs="Times New Roman"/>
          <w:color w:val="000000"/>
          <w:kern w:val="0"/>
          <w:sz w:val="22"/>
          <w:szCs w:val="22"/>
          <w14:ligatures w14:val="none"/>
        </w:rPr>
        <w:t>procedure</w:t>
      </w:r>
      <w:commentRangeEnd w:id="10"/>
      <w:r w:rsidR="00896239">
        <w:rPr>
          <w:rStyle w:val="CommentReference"/>
        </w:rPr>
        <w:commentReference w:id="10"/>
      </w:r>
    </w:p>
    <w:p w14:paraId="1BB9A648" w14:textId="41B78063" w:rsidR="003B1A6A" w:rsidRPr="00DD6409" w:rsidRDefault="00C953D3" w:rsidP="00826901">
      <w:pPr>
        <w:spacing w:before="100" w:beforeAutospacing="1" w:after="100" w:afterAutospacing="1"/>
        <w:rPr>
          <w:rFonts w:eastAsia="Times New Roman" w:cs="Times New Roman"/>
          <w:b/>
          <w:bCs/>
          <w:color w:val="000000"/>
          <w:kern w:val="0"/>
          <w:sz w:val="22"/>
          <w:szCs w:val="22"/>
          <w14:ligatures w14:val="none"/>
        </w:rPr>
      </w:pPr>
      <w:commentRangeStart w:id="11"/>
      <w:r w:rsidRPr="00DD6409">
        <w:rPr>
          <w:rFonts w:eastAsia="Times New Roman" w:cs="Times New Roman"/>
          <w:b/>
          <w:bCs/>
          <w:color w:val="000000"/>
          <w:kern w:val="0"/>
          <w:sz w:val="22"/>
          <w:szCs w:val="22"/>
          <w14:ligatures w14:val="none"/>
        </w:rPr>
        <w:t xml:space="preserve">Is it fair to just treat both vf attempts as </w:t>
      </w:r>
      <w:r w:rsidR="003B1A6A" w:rsidRPr="00DD6409">
        <w:rPr>
          <w:rFonts w:eastAsia="Times New Roman" w:cs="Times New Roman"/>
          <w:b/>
          <w:bCs/>
          <w:color w:val="000000"/>
          <w:kern w:val="0"/>
          <w:sz w:val="22"/>
          <w:szCs w:val="22"/>
          <w14:ligatures w14:val="none"/>
        </w:rPr>
        <w:t xml:space="preserve">individual fluency trials? </w:t>
      </w:r>
      <w:commentRangeEnd w:id="11"/>
      <w:r w:rsidR="00896239">
        <w:rPr>
          <w:rStyle w:val="CommentReference"/>
        </w:rPr>
        <w:commentReference w:id="11"/>
      </w:r>
    </w:p>
    <w:p w14:paraId="033EAA5F" w14:textId="57CAFB7A" w:rsidR="009132F0" w:rsidRPr="00DD6409" w:rsidRDefault="00C32E71" w:rsidP="009132F0">
      <w:pPr>
        <w:pStyle w:val="ListBullet"/>
        <w:spacing w:before="100" w:beforeAutospacing="1" w:after="100" w:afterAutospacing="1"/>
        <w:rPr>
          <w:rFonts w:cs="Times New Roman"/>
        </w:rPr>
      </w:pPr>
      <w:r w:rsidRPr="00DD6409">
        <w:rPr>
          <w:rFonts w:cs="Times New Roman"/>
        </w:rPr>
        <w:t xml:space="preserve">Multiple attempts at verbal fluency </w:t>
      </w:r>
      <w:r w:rsidR="007C77BE" w:rsidRPr="00DD6409">
        <w:rPr>
          <w:rFonts w:cs="Times New Roman"/>
        </w:rPr>
        <w:t xml:space="preserve">might not </w:t>
      </w:r>
      <w:r w:rsidR="00353402" w:rsidRPr="00DD6409">
        <w:rPr>
          <w:rFonts w:cs="Times New Roman"/>
        </w:rPr>
        <w:t xml:space="preserve">be </w:t>
      </w:r>
      <w:r w:rsidR="009132F0" w:rsidRPr="00DD6409">
        <w:rPr>
          <w:rFonts w:cs="Times New Roman"/>
        </w:rPr>
        <w:t>independent (in close succession).</w:t>
      </w:r>
    </w:p>
    <w:p w14:paraId="5AA90C67" w14:textId="7C5A0D80" w:rsidR="0099268B" w:rsidRPr="00DD6409" w:rsidRDefault="00C65AA3" w:rsidP="00EA4115">
      <w:pPr>
        <w:pStyle w:val="ListBullet"/>
        <w:numPr>
          <w:ilvl w:val="0"/>
          <w:numId w:val="27"/>
        </w:numPr>
        <w:spacing w:before="100" w:beforeAutospacing="1" w:after="100" w:afterAutospacing="1"/>
        <w:rPr>
          <w:rFonts w:cs="Times New Roman"/>
        </w:rPr>
      </w:pPr>
      <w:r w:rsidRPr="00DD6409">
        <w:rPr>
          <w:rFonts w:cs="Times New Roman"/>
        </w:rPr>
        <w:t>Trial 2</w:t>
      </w:r>
      <w:r w:rsidR="002433FC" w:rsidRPr="00DD6409">
        <w:rPr>
          <w:rFonts w:cs="Times New Roman"/>
        </w:rPr>
        <w:t xml:space="preserve"> r</w:t>
      </w:r>
      <w:r w:rsidR="007743D9" w:rsidRPr="00DD6409">
        <w:rPr>
          <w:rFonts w:cs="Times New Roman"/>
        </w:rPr>
        <w:t xml:space="preserve">esponses </w:t>
      </w:r>
      <w:r w:rsidR="005D5F6D" w:rsidRPr="00DD6409">
        <w:rPr>
          <w:rFonts w:cs="Times New Roman"/>
        </w:rPr>
        <w:t>could</w:t>
      </w:r>
      <w:r w:rsidR="007743D9" w:rsidRPr="00DD6409">
        <w:rPr>
          <w:rFonts w:cs="Times New Roman"/>
        </w:rPr>
        <w:t xml:space="preserve"> be </w:t>
      </w:r>
      <w:r w:rsidR="002433FC" w:rsidRPr="00DD6409">
        <w:rPr>
          <w:rFonts w:cs="Times New Roman"/>
        </w:rPr>
        <w:t>conscious</w:t>
      </w:r>
      <w:r w:rsidR="007743D9" w:rsidRPr="00DD6409">
        <w:rPr>
          <w:rFonts w:cs="Times New Roman"/>
        </w:rPr>
        <w:t xml:space="preserve"> episodic </w:t>
      </w:r>
      <w:r w:rsidR="0099268B" w:rsidRPr="00DD6409">
        <w:rPr>
          <w:rFonts w:cs="Times New Roman"/>
        </w:rPr>
        <w:t>retrievals.</w:t>
      </w:r>
    </w:p>
    <w:p w14:paraId="09F5EB0A" w14:textId="607D8607" w:rsidR="007743D9" w:rsidRPr="00DD6409" w:rsidRDefault="007743D9" w:rsidP="00826901">
      <w:pPr>
        <w:pStyle w:val="ListBullet"/>
        <w:numPr>
          <w:ilvl w:val="1"/>
          <w:numId w:val="1"/>
        </w:numPr>
        <w:spacing w:before="100" w:beforeAutospacing="1" w:after="100" w:afterAutospacing="1"/>
        <w:rPr>
          <w:rFonts w:cs="Times New Roman"/>
        </w:rPr>
      </w:pPr>
      <w:r w:rsidRPr="00DD6409">
        <w:rPr>
          <w:rFonts w:cs="Times New Roman"/>
        </w:rPr>
        <w:t xml:space="preserve">Thinking back </w:t>
      </w:r>
      <w:r w:rsidR="003A2066" w:rsidRPr="00DD6409">
        <w:rPr>
          <w:rFonts w:cs="Times New Roman"/>
        </w:rPr>
        <w:t>to original attempt</w:t>
      </w:r>
    </w:p>
    <w:p w14:paraId="6B51BC89" w14:textId="7E44A3C1" w:rsidR="003A2066" w:rsidRPr="00DD6409" w:rsidRDefault="005D5F6D" w:rsidP="00826901">
      <w:pPr>
        <w:pStyle w:val="ListBullet"/>
        <w:numPr>
          <w:ilvl w:val="0"/>
          <w:numId w:val="1"/>
        </w:numPr>
        <w:tabs>
          <w:tab w:val="clear" w:pos="720"/>
        </w:tabs>
        <w:spacing w:before="100" w:beforeAutospacing="1" w:after="100" w:afterAutospacing="1"/>
        <w:rPr>
          <w:rFonts w:cs="Times New Roman"/>
        </w:rPr>
      </w:pPr>
      <w:r w:rsidRPr="00DD6409">
        <w:rPr>
          <w:rFonts w:cs="Times New Roman"/>
        </w:rPr>
        <w:t xml:space="preserve">Could experience unconscious episodic priming. </w:t>
      </w:r>
      <w:r w:rsidR="007F4DDD" w:rsidRPr="00DD6409">
        <w:rPr>
          <w:rFonts w:cs="Times New Roman"/>
        </w:rPr>
        <w:t xml:space="preserve">High probability for … </w:t>
      </w:r>
    </w:p>
    <w:p w14:paraId="7EF0A171" w14:textId="0A61DF86" w:rsidR="007F4DDD" w:rsidRPr="00DD6409" w:rsidRDefault="007F4DDD" w:rsidP="00826901">
      <w:pPr>
        <w:pStyle w:val="ListBullet"/>
        <w:numPr>
          <w:ilvl w:val="1"/>
          <w:numId w:val="1"/>
        </w:numPr>
        <w:spacing w:before="100" w:beforeAutospacing="1" w:after="100" w:afterAutospacing="1"/>
        <w:rPr>
          <w:rFonts w:cs="Times New Roman"/>
        </w:rPr>
      </w:pPr>
      <w:r w:rsidRPr="00DD6409">
        <w:rPr>
          <w:rFonts w:cs="Times New Roman"/>
        </w:rPr>
        <w:t xml:space="preserve">A word to be generated on </w:t>
      </w:r>
      <w:r w:rsidR="00C65AA3" w:rsidRPr="00DD6409">
        <w:rPr>
          <w:rFonts w:cs="Times New Roman"/>
        </w:rPr>
        <w:t>Trial 2</w:t>
      </w:r>
      <w:r w:rsidRPr="00DD6409">
        <w:rPr>
          <w:rFonts w:cs="Times New Roman"/>
        </w:rPr>
        <w:t xml:space="preserve">, if it was already generated on </w:t>
      </w:r>
      <w:r w:rsidR="00C65AA3" w:rsidRPr="00DD6409">
        <w:rPr>
          <w:rFonts w:cs="Times New Roman"/>
        </w:rPr>
        <w:t>Trial 1</w:t>
      </w:r>
    </w:p>
    <w:p w14:paraId="55AB36AF" w14:textId="7DAB6C5F" w:rsidR="007F4DDD" w:rsidRPr="00DD6409" w:rsidRDefault="00174F9C" w:rsidP="00826901">
      <w:pPr>
        <w:pStyle w:val="ListBullet"/>
        <w:numPr>
          <w:ilvl w:val="1"/>
          <w:numId w:val="1"/>
        </w:numPr>
        <w:spacing w:before="100" w:beforeAutospacing="1" w:after="100" w:afterAutospacing="1"/>
        <w:rPr>
          <w:rFonts w:cs="Times New Roman"/>
        </w:rPr>
      </w:pPr>
      <w:r w:rsidRPr="00DD6409">
        <w:rPr>
          <w:rFonts w:cs="Times New Roman"/>
        </w:rPr>
        <w:t xml:space="preserve">Repeating words based on their ordinal position </w:t>
      </w:r>
      <w:r w:rsidR="00D707C5" w:rsidRPr="00DD6409">
        <w:rPr>
          <w:rFonts w:cs="Times New Roman"/>
        </w:rPr>
        <w:t xml:space="preserve">from </w:t>
      </w:r>
      <w:r w:rsidR="00C65AA3" w:rsidRPr="00DD6409">
        <w:rPr>
          <w:rFonts w:cs="Times New Roman"/>
        </w:rPr>
        <w:t>Trial 1</w:t>
      </w:r>
      <w:r w:rsidR="00D707C5" w:rsidRPr="00DD6409">
        <w:rPr>
          <w:rFonts w:cs="Times New Roman"/>
        </w:rPr>
        <w:t xml:space="preserve"> (</w:t>
      </w:r>
      <w:r w:rsidR="00C0459E" w:rsidRPr="00DD6409">
        <w:rPr>
          <w:rFonts w:cs="Times New Roman"/>
          <w:color w:val="FF0000"/>
        </w:rPr>
        <w:t>Jeff’s idea for serial position curve</w:t>
      </w:r>
      <w:r w:rsidR="00EA4115" w:rsidRPr="00DD6409">
        <w:rPr>
          <w:rFonts w:cs="Times New Roman"/>
          <w:color w:val="FF0000"/>
        </w:rPr>
        <w:t xml:space="preserve"> from before thesis proposal</w:t>
      </w:r>
      <w:r w:rsidR="00C0459E" w:rsidRPr="00DD6409">
        <w:rPr>
          <w:rFonts w:cs="Times New Roman"/>
          <w:color w:val="FF0000"/>
        </w:rPr>
        <w:t xml:space="preserve">, figures sent but not clear </w:t>
      </w:r>
      <w:r w:rsidR="00367CC6" w:rsidRPr="00DD6409">
        <w:rPr>
          <w:rFonts w:cs="Times New Roman"/>
          <w:color w:val="FF0000"/>
        </w:rPr>
        <w:t>if this will be included</w:t>
      </w:r>
      <w:r w:rsidR="00367CC6" w:rsidRPr="00DD6409">
        <w:rPr>
          <w:rFonts w:cs="Times New Roman"/>
          <w:color w:val="000000" w:themeColor="text1"/>
        </w:rPr>
        <w:t>)</w:t>
      </w:r>
    </w:p>
    <w:p w14:paraId="70734821" w14:textId="4D1AD84C" w:rsidR="00D707C5" w:rsidRPr="00DD6409" w:rsidRDefault="00C0459E" w:rsidP="00826901">
      <w:pPr>
        <w:pStyle w:val="ListBullet"/>
        <w:numPr>
          <w:ilvl w:val="1"/>
          <w:numId w:val="1"/>
        </w:numPr>
        <w:spacing w:before="100" w:beforeAutospacing="1" w:after="100" w:afterAutospacing="1"/>
        <w:rPr>
          <w:rFonts w:cs="Times New Roman"/>
        </w:rPr>
      </w:pPr>
      <w:r w:rsidRPr="00DD6409">
        <w:rPr>
          <w:rFonts w:cs="Times New Roman"/>
        </w:rPr>
        <w:t xml:space="preserve">Repeating specific response sequences from </w:t>
      </w:r>
      <w:r w:rsidR="00C65AA3" w:rsidRPr="00DD6409">
        <w:rPr>
          <w:rFonts w:cs="Times New Roman"/>
        </w:rPr>
        <w:t>Trial 1</w:t>
      </w:r>
      <w:r w:rsidRPr="00DD6409">
        <w:rPr>
          <w:rFonts w:cs="Times New Roman"/>
        </w:rPr>
        <w:t xml:space="preserve"> on </w:t>
      </w:r>
      <w:r w:rsidR="00C65AA3" w:rsidRPr="00DD6409">
        <w:rPr>
          <w:rFonts w:cs="Times New Roman"/>
        </w:rPr>
        <w:t>Trial 2</w:t>
      </w:r>
      <w:r w:rsidRPr="00DD6409">
        <w:rPr>
          <w:rFonts w:cs="Times New Roman"/>
        </w:rPr>
        <w:t xml:space="preserve"> (Bigrams and trigrams)</w:t>
      </w:r>
    </w:p>
    <w:p w14:paraId="1B31EF0E" w14:textId="7A3596CB" w:rsidR="00002548" w:rsidRPr="00DD6409" w:rsidRDefault="00002548" w:rsidP="00826901">
      <w:p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 xml:space="preserve">Then how can the second trial be measured in a </w:t>
      </w:r>
      <w:r w:rsidRPr="00DD6409">
        <w:rPr>
          <w:rFonts w:eastAsia="Times New Roman" w:cs="Times New Roman"/>
          <w:b/>
          <w:bCs/>
          <w:strike/>
          <w:color w:val="000000"/>
          <w:kern w:val="0"/>
          <w:sz w:val="22"/>
          <w:szCs w:val="22"/>
          <w14:ligatures w14:val="none"/>
        </w:rPr>
        <w:t>fair</w:t>
      </w:r>
      <w:r w:rsidRPr="00DD6409">
        <w:rPr>
          <w:rFonts w:eastAsia="Times New Roman" w:cs="Times New Roman"/>
          <w:b/>
          <w:bCs/>
          <w:color w:val="000000"/>
          <w:kern w:val="0"/>
          <w:sz w:val="22"/>
          <w:szCs w:val="22"/>
          <w14:ligatures w14:val="none"/>
        </w:rPr>
        <w:t xml:space="preserve"> way?</w:t>
      </w:r>
    </w:p>
    <w:p w14:paraId="7DE43315" w14:textId="1B75C0EB" w:rsidR="00002548" w:rsidRPr="00DD6409" w:rsidRDefault="00002548" w:rsidP="00EA4115">
      <w:pPr>
        <w:numPr>
          <w:ilvl w:val="0"/>
          <w:numId w:val="18"/>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The repeated fluency task paradigm is a variation of verbal </w:t>
      </w:r>
      <w:r w:rsidR="00AE7EFC" w:rsidRPr="00DD6409">
        <w:rPr>
          <w:rFonts w:eastAsia="Times New Roman" w:cs="Times New Roman"/>
          <w:color w:val="000000"/>
          <w:kern w:val="0"/>
          <w:sz w:val="22"/>
          <w:szCs w:val="22"/>
          <w14:ligatures w14:val="none"/>
        </w:rPr>
        <w:t>fluency.</w:t>
      </w:r>
    </w:p>
    <w:p w14:paraId="463527E0" w14:textId="77777777" w:rsidR="00826901" w:rsidRPr="00DD6409" w:rsidRDefault="00002548" w:rsidP="00EA4115">
      <w:pPr>
        <w:numPr>
          <w:ilvl w:val="1"/>
          <w:numId w:val="18"/>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Same category prompt will be presented more than once across trials. </w:t>
      </w:r>
    </w:p>
    <w:p w14:paraId="016A8205" w14:textId="49BDD46A" w:rsidR="00826901" w:rsidRPr="00DD6409" w:rsidRDefault="00826901" w:rsidP="00826901">
      <w:pPr>
        <w:spacing w:before="100" w:beforeAutospacing="1" w:after="100" w:afterAutospacing="1"/>
        <w:textAlignment w:val="baseline"/>
        <w:rPr>
          <w:rFonts w:eastAsia="Times New Roman" w:cs="Times New Roman"/>
          <w:color w:val="000000"/>
          <w:kern w:val="0"/>
          <w:sz w:val="22"/>
          <w:szCs w:val="22"/>
          <w14:ligatures w14:val="none"/>
        </w:rPr>
      </w:pPr>
      <w:commentRangeStart w:id="12"/>
      <w:commentRangeStart w:id="13"/>
      <w:r w:rsidRPr="00DD6409">
        <w:rPr>
          <w:rFonts w:eastAsia="Times New Roman" w:cs="Times New Roman"/>
          <w:b/>
          <w:bCs/>
          <w:color w:val="000000"/>
          <w:kern w:val="0"/>
          <w:sz w:val="22"/>
          <w:szCs w:val="22"/>
          <w14:ligatures w14:val="none"/>
        </w:rPr>
        <w:t>What differences have been observed already? </w:t>
      </w:r>
      <w:commentRangeEnd w:id="12"/>
      <w:r w:rsidR="00455B00" w:rsidRPr="00DD6409">
        <w:rPr>
          <w:rStyle w:val="CommentReference"/>
          <w:rFonts w:cs="Times New Roman"/>
        </w:rPr>
        <w:commentReference w:id="12"/>
      </w:r>
      <w:commentRangeEnd w:id="13"/>
      <w:r w:rsidR="00504A93">
        <w:rPr>
          <w:rStyle w:val="CommentReference"/>
        </w:rPr>
        <w:commentReference w:id="13"/>
      </w:r>
    </w:p>
    <w:p w14:paraId="6E0AB276" w14:textId="0EE1F5D3" w:rsidR="00826901" w:rsidRPr="00DD6409" w:rsidRDefault="00826901" w:rsidP="00EA4115">
      <w:pPr>
        <w:numPr>
          <w:ilvl w:val="0"/>
          <w:numId w:val="18"/>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Response lengths increase between </w:t>
      </w:r>
      <w:r w:rsidR="00C65AA3" w:rsidRPr="00DD6409">
        <w:rPr>
          <w:rFonts w:eastAsia="Times New Roman" w:cs="Times New Roman"/>
          <w:color w:val="000000"/>
          <w:kern w:val="0"/>
          <w:sz w:val="22"/>
          <w:szCs w:val="22"/>
          <w14:ligatures w14:val="none"/>
        </w:rPr>
        <w:t>Trial 1</w:t>
      </w:r>
      <w:r w:rsidRPr="00DD6409">
        <w:rPr>
          <w:rFonts w:eastAsia="Times New Roman" w:cs="Times New Roman"/>
          <w:color w:val="000000"/>
          <w:kern w:val="0"/>
          <w:sz w:val="22"/>
          <w:szCs w:val="22"/>
          <w14:ligatures w14:val="none"/>
        </w:rPr>
        <w:t xml:space="preserve"> and </w:t>
      </w:r>
      <w:r w:rsidR="00C65AA3" w:rsidRPr="00DD6409">
        <w:rPr>
          <w:rFonts w:eastAsia="Times New Roman" w:cs="Times New Roman"/>
          <w:color w:val="000000"/>
          <w:kern w:val="0"/>
          <w:sz w:val="22"/>
          <w:szCs w:val="22"/>
          <w14:ligatures w14:val="none"/>
        </w:rPr>
        <w:t>Trial 2</w:t>
      </w:r>
      <w:r w:rsidRPr="00DD6409">
        <w:rPr>
          <w:rFonts w:eastAsia="Times New Roman" w:cs="Times New Roman"/>
          <w:color w:val="000000"/>
          <w:kern w:val="0"/>
          <w:sz w:val="22"/>
          <w:szCs w:val="22"/>
          <w14:ligatures w14:val="none"/>
        </w:rPr>
        <w:t xml:space="preserve"> (RL ANOVA)</w:t>
      </w:r>
    </w:p>
    <w:p w14:paraId="2B6D3EFF" w14:textId="0FFEA848" w:rsidR="00826901" w:rsidRPr="00DD6409" w:rsidRDefault="00826901" w:rsidP="00EA4115">
      <w:pPr>
        <w:numPr>
          <w:ilvl w:val="0"/>
          <w:numId w:val="18"/>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Responses on </w:t>
      </w:r>
      <w:r w:rsidR="00C65AA3" w:rsidRPr="00DD6409">
        <w:rPr>
          <w:rFonts w:eastAsia="Times New Roman" w:cs="Times New Roman"/>
          <w:strike/>
          <w:color w:val="000000"/>
          <w:kern w:val="0"/>
          <w:sz w:val="22"/>
          <w:szCs w:val="22"/>
          <w14:ligatures w14:val="none"/>
        </w:rPr>
        <w:t>Trial 2</w:t>
      </w:r>
      <w:r w:rsidRPr="00DD6409">
        <w:rPr>
          <w:rFonts w:eastAsia="Times New Roman" w:cs="Times New Roman"/>
          <w:strike/>
          <w:color w:val="000000"/>
          <w:kern w:val="0"/>
          <w:sz w:val="22"/>
          <w:szCs w:val="22"/>
          <w14:ligatures w14:val="none"/>
        </w:rPr>
        <w:t xml:space="preserve"> are significantly more likely</w:t>
      </w:r>
      <w:r w:rsidR="00373F79" w:rsidRPr="00DD6409">
        <w:rPr>
          <w:rFonts w:eastAsia="Times New Roman" w:cs="Times New Roman"/>
          <w:strike/>
          <w:color w:val="000000"/>
          <w:kern w:val="0"/>
          <w:sz w:val="22"/>
          <w:szCs w:val="22"/>
          <w14:ligatures w14:val="none"/>
        </w:rPr>
        <w:t xml:space="preserve"> </w:t>
      </w:r>
      <w:r w:rsidR="009257F4" w:rsidRPr="00DD6409">
        <w:rPr>
          <w:rFonts w:eastAsia="Times New Roman" w:cs="Times New Roman"/>
          <w:strike/>
          <w:color w:val="000000"/>
          <w:kern w:val="0"/>
          <w:sz w:val="22"/>
          <w:szCs w:val="22"/>
          <w14:ligatures w14:val="none"/>
        </w:rPr>
        <w:t xml:space="preserve">if generated on </w:t>
      </w:r>
      <w:r w:rsidR="00FA6173" w:rsidRPr="00DD6409">
        <w:rPr>
          <w:rFonts w:eastAsia="Times New Roman" w:cs="Times New Roman"/>
          <w:strike/>
          <w:color w:val="000000"/>
          <w:kern w:val="0"/>
          <w:sz w:val="22"/>
          <w:szCs w:val="22"/>
          <w14:ligatures w14:val="none"/>
        </w:rPr>
        <w:t>T</w:t>
      </w:r>
      <w:r w:rsidR="009257F4" w:rsidRPr="00DD6409">
        <w:rPr>
          <w:rFonts w:eastAsia="Times New Roman" w:cs="Times New Roman"/>
          <w:strike/>
          <w:color w:val="000000"/>
          <w:kern w:val="0"/>
          <w:sz w:val="22"/>
          <w:szCs w:val="22"/>
          <w14:ligatures w14:val="none"/>
        </w:rPr>
        <w:t xml:space="preserve">rial 1 (repetitions). </w:t>
      </w:r>
    </w:p>
    <w:p w14:paraId="191691AF" w14:textId="27717ECE" w:rsidR="00826901" w:rsidRPr="00DD6409" w:rsidRDefault="00826901" w:rsidP="00EA4115">
      <w:pPr>
        <w:numPr>
          <w:ilvl w:val="0"/>
          <w:numId w:val="18"/>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Average </w:t>
      </w:r>
      <w:r w:rsidR="00780FC4" w:rsidRPr="00DD6409">
        <w:rPr>
          <w:rFonts w:eastAsia="Times New Roman" w:cs="Times New Roman"/>
          <w:color w:val="000000"/>
          <w:kern w:val="0"/>
          <w:sz w:val="22"/>
          <w:szCs w:val="22"/>
          <w14:ligatures w14:val="none"/>
        </w:rPr>
        <w:t xml:space="preserve">semantic </w:t>
      </w:r>
      <w:r w:rsidRPr="00DD6409">
        <w:rPr>
          <w:rFonts w:eastAsia="Times New Roman" w:cs="Times New Roman"/>
          <w:color w:val="000000"/>
          <w:kern w:val="0"/>
          <w:sz w:val="22"/>
          <w:szCs w:val="22"/>
          <w14:ligatures w14:val="none"/>
        </w:rPr>
        <w:t xml:space="preserve">cluster size expands between </w:t>
      </w:r>
      <w:r w:rsidR="00C65AA3" w:rsidRPr="00DD6409">
        <w:rPr>
          <w:rFonts w:eastAsia="Times New Roman" w:cs="Times New Roman"/>
          <w:color w:val="000000"/>
          <w:kern w:val="0"/>
          <w:sz w:val="22"/>
          <w:szCs w:val="22"/>
          <w14:ligatures w14:val="none"/>
        </w:rPr>
        <w:t>Trial 1</w:t>
      </w:r>
      <w:r w:rsidRPr="00DD6409">
        <w:rPr>
          <w:rFonts w:eastAsia="Times New Roman" w:cs="Times New Roman"/>
          <w:color w:val="000000"/>
          <w:kern w:val="0"/>
          <w:sz w:val="22"/>
          <w:szCs w:val="22"/>
          <w14:ligatures w14:val="none"/>
        </w:rPr>
        <w:t xml:space="preserve"> and </w:t>
      </w:r>
      <w:r w:rsidR="00C65AA3" w:rsidRPr="00DD6409">
        <w:rPr>
          <w:rFonts w:eastAsia="Times New Roman" w:cs="Times New Roman"/>
          <w:color w:val="000000"/>
          <w:kern w:val="0"/>
          <w:sz w:val="22"/>
          <w:szCs w:val="22"/>
          <w14:ligatures w14:val="none"/>
        </w:rPr>
        <w:t>Trial 2</w:t>
      </w:r>
      <w:r w:rsidRPr="00DD6409">
        <w:rPr>
          <w:rFonts w:eastAsia="Times New Roman" w:cs="Times New Roman"/>
          <w:color w:val="000000"/>
          <w:kern w:val="0"/>
          <w:sz w:val="22"/>
          <w:szCs w:val="22"/>
          <w14:ligatures w14:val="none"/>
        </w:rPr>
        <w:t xml:space="preserve"> (Clustering analyses)</w:t>
      </w:r>
    </w:p>
    <w:p w14:paraId="3FC3D27C" w14:textId="6933C855" w:rsidR="00780FC4" w:rsidRPr="00DD6409" w:rsidRDefault="00780FC4" w:rsidP="00780FC4">
      <w:p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Will repeated fluency attempts modulate performance</w:t>
      </w:r>
      <w:r w:rsidR="007706A9" w:rsidRPr="00DD6409">
        <w:rPr>
          <w:rFonts w:eastAsia="Times New Roman" w:cs="Times New Roman"/>
          <w:b/>
          <w:bCs/>
          <w:color w:val="000000"/>
          <w:kern w:val="0"/>
          <w:sz w:val="22"/>
          <w:szCs w:val="22"/>
          <w14:ligatures w14:val="none"/>
        </w:rPr>
        <w:t xml:space="preserve"> across age groups</w:t>
      </w:r>
      <w:r w:rsidRPr="00DD6409">
        <w:rPr>
          <w:rFonts w:eastAsia="Times New Roman" w:cs="Times New Roman"/>
          <w:b/>
          <w:bCs/>
          <w:color w:val="000000"/>
          <w:kern w:val="0"/>
          <w:sz w:val="22"/>
          <w:szCs w:val="22"/>
          <w14:ligatures w14:val="none"/>
        </w:rPr>
        <w:t xml:space="preserve"> universally?</w:t>
      </w:r>
    </w:p>
    <w:p w14:paraId="566EACBF" w14:textId="77777777" w:rsidR="00780FC4" w:rsidRPr="00DD6409" w:rsidRDefault="00780FC4" w:rsidP="00780FC4">
      <w:pPr>
        <w:spacing w:before="100" w:beforeAutospacing="1" w:after="100" w:afterAutospacing="1"/>
        <w:rPr>
          <w:rFonts w:eastAsia="Times New Roman" w:cs="Times New Roman"/>
          <w:kern w:val="0"/>
          <w14:ligatures w14:val="none"/>
        </w:rPr>
      </w:pPr>
      <w:r w:rsidRPr="00DD6409">
        <w:rPr>
          <w:rFonts w:eastAsia="Times New Roman" w:cs="Times New Roman"/>
          <w:b/>
          <w:bCs/>
          <w:color w:val="000000"/>
          <w:kern w:val="0"/>
          <w:sz w:val="22"/>
          <w:szCs w:val="22"/>
          <w14:ligatures w14:val="none"/>
        </w:rPr>
        <w:tab/>
        <w:t>Younger and older adults perform differently on standard fluency procedures.</w:t>
      </w:r>
    </w:p>
    <w:p w14:paraId="6EE60316" w14:textId="77777777" w:rsidR="00780FC4" w:rsidRPr="00DD6409" w:rsidRDefault="00780FC4" w:rsidP="00EA4115">
      <w:pPr>
        <w:numPr>
          <w:ilvl w:val="0"/>
          <w:numId w:val="21"/>
        </w:numPr>
        <w:tabs>
          <w:tab w:val="clear" w:pos="720"/>
          <w:tab w:val="num" w:pos="1080"/>
        </w:tabs>
        <w:spacing w:before="100" w:beforeAutospacing="1" w:after="100" w:afterAutospacing="1"/>
        <w:ind w:left="108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Clinical applications of repeated fluency are more relevant to older adults.</w:t>
      </w:r>
    </w:p>
    <w:p w14:paraId="09114BD2" w14:textId="77777777" w:rsidR="00780FC4" w:rsidRPr="00DD6409" w:rsidRDefault="00780FC4" w:rsidP="00EA4115">
      <w:pPr>
        <w:numPr>
          <w:ilvl w:val="1"/>
          <w:numId w:val="21"/>
        </w:numPr>
        <w:tabs>
          <w:tab w:val="clear" w:pos="1440"/>
          <w:tab w:val="num" w:pos="1800"/>
        </w:tabs>
        <w:spacing w:before="100" w:beforeAutospacing="1" w:after="100" w:afterAutospacing="1"/>
        <w:ind w:left="180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Screened for and diagnosed with dementia at higher rates than middle-aged and younger adults.</w:t>
      </w:r>
    </w:p>
    <w:p w14:paraId="77966F42" w14:textId="2C33648A" w:rsidR="00780FC4" w:rsidRPr="00DD6409" w:rsidRDefault="00780FC4" w:rsidP="00EA4115">
      <w:pPr>
        <w:numPr>
          <w:ilvl w:val="0"/>
          <w:numId w:val="21"/>
        </w:numPr>
        <w:tabs>
          <w:tab w:val="clear" w:pos="720"/>
          <w:tab w:val="num" w:pos="1080"/>
        </w:tabs>
        <w:spacing w:before="100" w:beforeAutospacing="1" w:after="100" w:afterAutospacing="1"/>
        <w:ind w:left="108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Normal healthy aging associated with a decline in </w:t>
      </w:r>
      <w:r w:rsidR="000B4D87" w:rsidRPr="00DD6409">
        <w:rPr>
          <w:rFonts w:eastAsia="Times New Roman" w:cs="Times New Roman"/>
          <w:color w:val="000000"/>
          <w:kern w:val="0"/>
          <w:sz w:val="22"/>
          <w:szCs w:val="22"/>
          <w14:ligatures w14:val="none"/>
        </w:rPr>
        <w:t>vf</w:t>
      </w:r>
      <w:r w:rsidRPr="00DD6409">
        <w:rPr>
          <w:rFonts w:eastAsia="Times New Roman" w:cs="Times New Roman"/>
          <w:color w:val="000000"/>
          <w:kern w:val="0"/>
          <w:sz w:val="22"/>
          <w:szCs w:val="22"/>
          <w14:ligatures w14:val="none"/>
        </w:rPr>
        <w:t xml:space="preserve"> </w:t>
      </w:r>
      <w:r w:rsidR="00882A98" w:rsidRPr="00DD6409">
        <w:rPr>
          <w:rFonts w:eastAsia="Times New Roman" w:cs="Times New Roman"/>
          <w:color w:val="000000"/>
          <w:kern w:val="0"/>
          <w:sz w:val="22"/>
          <w:szCs w:val="22"/>
          <w14:ligatures w14:val="none"/>
        </w:rPr>
        <w:t>performance.</w:t>
      </w:r>
    </w:p>
    <w:p w14:paraId="1843E14B" w14:textId="0D74996B" w:rsidR="008D7653" w:rsidRPr="00DD6409" w:rsidRDefault="005754CA" w:rsidP="00EA4115">
      <w:pPr>
        <w:numPr>
          <w:ilvl w:val="1"/>
          <w:numId w:val="21"/>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The first reported declines in performance typically occur at age 50, with the steepest declines in performance </w:t>
      </w:r>
      <w:r w:rsidR="00293597" w:rsidRPr="00DD6409">
        <w:rPr>
          <w:rFonts w:eastAsia="Times New Roman" w:cs="Times New Roman"/>
          <w:color w:val="000000"/>
          <w:kern w:val="0"/>
          <w:sz w:val="22"/>
          <w:szCs w:val="22"/>
          <w14:ligatures w14:val="none"/>
        </w:rPr>
        <w:t xml:space="preserve">often occurring slightly before the age of 65 </w:t>
      </w:r>
      <w:commentRangeStart w:id="14"/>
      <w:r w:rsidR="00293597" w:rsidRPr="00DD6409">
        <w:rPr>
          <w:rFonts w:eastAsia="Times New Roman" w:cs="Times New Roman"/>
          <w:color w:val="000000"/>
          <w:kern w:val="0"/>
          <w:sz w:val="22"/>
          <w:szCs w:val="22"/>
          <w14:ligatures w14:val="none"/>
        </w:rPr>
        <w:t>(Gonzalez-Burgos</w:t>
      </w:r>
      <w:r w:rsidR="00E9056C" w:rsidRPr="00DD6409">
        <w:rPr>
          <w:rFonts w:eastAsia="Times New Roman" w:cs="Times New Roman"/>
          <w:color w:val="000000"/>
          <w:kern w:val="0"/>
          <w:sz w:val="22"/>
          <w:szCs w:val="22"/>
          <w14:ligatures w14:val="none"/>
        </w:rPr>
        <w:t xml:space="preserve"> et al., 2019; Van Der Elst et al., 2006) </w:t>
      </w:r>
      <w:commentRangeEnd w:id="14"/>
      <w:r w:rsidR="00134F29" w:rsidRPr="00DD6409">
        <w:rPr>
          <w:rStyle w:val="CommentReference"/>
          <w:rFonts w:cs="Times New Roman"/>
        </w:rPr>
        <w:commentReference w:id="14"/>
      </w:r>
    </w:p>
    <w:p w14:paraId="61372B1D" w14:textId="50FBF5B2" w:rsidR="00780FC4" w:rsidRPr="00DD6409" w:rsidRDefault="00780FC4" w:rsidP="00EA4115">
      <w:pPr>
        <w:numPr>
          <w:ilvl w:val="1"/>
          <w:numId w:val="23"/>
        </w:numPr>
        <w:tabs>
          <w:tab w:val="clear" w:pos="1440"/>
        </w:tabs>
        <w:spacing w:before="100" w:beforeAutospacing="1" w:after="100" w:afterAutospacing="1"/>
        <w:ind w:left="180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Younger adults are generally </w:t>
      </w:r>
      <w:commentRangeStart w:id="15"/>
      <w:r w:rsidRPr="00DD6409">
        <w:rPr>
          <w:rFonts w:eastAsia="Times New Roman" w:cs="Times New Roman"/>
          <w:color w:val="000000"/>
          <w:kern w:val="0"/>
          <w:sz w:val="22"/>
          <w:szCs w:val="22"/>
          <w14:ligatures w14:val="none"/>
        </w:rPr>
        <w:t xml:space="preserve">expected </w:t>
      </w:r>
      <w:commentRangeEnd w:id="15"/>
      <w:r w:rsidR="00504A93">
        <w:rPr>
          <w:rStyle w:val="CommentReference"/>
        </w:rPr>
        <w:commentReference w:id="15"/>
      </w:r>
      <w:r w:rsidRPr="00DD6409">
        <w:rPr>
          <w:rFonts w:eastAsia="Times New Roman" w:cs="Times New Roman"/>
          <w:color w:val="000000"/>
          <w:kern w:val="0"/>
          <w:sz w:val="22"/>
          <w:szCs w:val="22"/>
          <w14:ligatures w14:val="none"/>
        </w:rPr>
        <w:t>to outperform older adults on verbal fluency.</w:t>
      </w:r>
    </w:p>
    <w:p w14:paraId="6DC4EC2E" w14:textId="06F996FA" w:rsidR="00AF2662" w:rsidRPr="00DD6409" w:rsidRDefault="00F818BA" w:rsidP="00EA4115">
      <w:pPr>
        <w:numPr>
          <w:ilvl w:val="1"/>
          <w:numId w:val="23"/>
        </w:numPr>
        <w:tabs>
          <w:tab w:val="clear" w:pos="1440"/>
        </w:tabs>
        <w:spacing w:before="100" w:beforeAutospacing="1" w:after="100" w:afterAutospacing="1"/>
        <w:ind w:left="180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Younger adults are also </w:t>
      </w:r>
      <w:r w:rsidR="00776B0A" w:rsidRPr="00DD6409">
        <w:rPr>
          <w:rFonts w:eastAsia="Times New Roman" w:cs="Times New Roman"/>
          <w:color w:val="000000"/>
          <w:kern w:val="0"/>
          <w:sz w:val="22"/>
          <w:szCs w:val="22"/>
          <w14:ligatures w14:val="none"/>
        </w:rPr>
        <w:t xml:space="preserve">expected to </w:t>
      </w:r>
      <w:r w:rsidR="00A022A2" w:rsidRPr="00DD6409">
        <w:rPr>
          <w:rFonts w:eastAsia="Times New Roman" w:cs="Times New Roman"/>
          <w:color w:val="000000"/>
          <w:kern w:val="0"/>
          <w:sz w:val="22"/>
          <w:szCs w:val="22"/>
          <w14:ligatures w14:val="none"/>
        </w:rPr>
        <w:t xml:space="preserve">demonstrate </w:t>
      </w:r>
      <w:commentRangeStart w:id="16"/>
      <w:r w:rsidR="00A022A2" w:rsidRPr="00DD6409">
        <w:rPr>
          <w:rFonts w:eastAsia="Times New Roman" w:cs="Times New Roman"/>
          <w:color w:val="000000"/>
          <w:kern w:val="0"/>
          <w:sz w:val="22"/>
          <w:szCs w:val="22"/>
          <w14:ligatures w14:val="none"/>
        </w:rPr>
        <w:t xml:space="preserve">more pronounced </w:t>
      </w:r>
      <w:r w:rsidR="009132F0" w:rsidRPr="00DD6409">
        <w:rPr>
          <w:rFonts w:eastAsia="Times New Roman" w:cs="Times New Roman"/>
          <w:color w:val="000000"/>
          <w:kern w:val="0"/>
          <w:sz w:val="22"/>
          <w:szCs w:val="22"/>
          <w14:ligatures w14:val="none"/>
        </w:rPr>
        <w:t>differences</w:t>
      </w:r>
      <w:commentRangeEnd w:id="16"/>
      <w:r w:rsidR="00504A93">
        <w:rPr>
          <w:rStyle w:val="CommentReference"/>
        </w:rPr>
        <w:commentReference w:id="16"/>
      </w:r>
      <w:r w:rsidR="009132F0" w:rsidRPr="00DD6409">
        <w:rPr>
          <w:rFonts w:eastAsia="Times New Roman" w:cs="Times New Roman"/>
          <w:color w:val="000000"/>
          <w:kern w:val="0"/>
          <w:sz w:val="22"/>
          <w:szCs w:val="22"/>
          <w14:ligatures w14:val="none"/>
        </w:rPr>
        <w:t>.</w:t>
      </w:r>
    </w:p>
    <w:p w14:paraId="37F295ED" w14:textId="706E8920" w:rsidR="00AF2662" w:rsidRPr="00DD6409" w:rsidRDefault="00AF2662" w:rsidP="00EA4115">
      <w:pPr>
        <w:numPr>
          <w:ilvl w:val="2"/>
          <w:numId w:val="23"/>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This outcome would suggest that repeated attempts at verbal fluency differentially influences performance as a function of age.</w:t>
      </w:r>
    </w:p>
    <w:p w14:paraId="36217E33" w14:textId="1914E9D9" w:rsidR="003B24D8" w:rsidRPr="00DD6409" w:rsidDel="00504A93" w:rsidRDefault="00F75587" w:rsidP="00EA4115">
      <w:pPr>
        <w:numPr>
          <w:ilvl w:val="1"/>
          <w:numId w:val="23"/>
        </w:numPr>
        <w:tabs>
          <w:tab w:val="clear" w:pos="1440"/>
        </w:tabs>
        <w:spacing w:before="100" w:beforeAutospacing="1" w:after="100" w:afterAutospacing="1"/>
        <w:ind w:left="1800"/>
        <w:textAlignment w:val="baseline"/>
        <w:rPr>
          <w:del w:id="17" w:author="Jeffrey C Zemla" w:date="2023-09-19T10:29:00Z"/>
          <w:rFonts w:eastAsia="Times New Roman" w:cs="Times New Roman"/>
          <w:color w:val="000000"/>
          <w:kern w:val="0"/>
          <w:sz w:val="22"/>
          <w:szCs w:val="22"/>
          <w14:ligatures w14:val="none"/>
        </w:rPr>
      </w:pPr>
      <w:commentRangeStart w:id="18"/>
      <w:commentRangeStart w:id="19"/>
      <w:del w:id="20" w:author="Jeffrey C Zemla" w:date="2023-09-19T10:29:00Z">
        <w:r w:rsidRPr="00DD6409" w:rsidDel="00504A93">
          <w:rPr>
            <w:rFonts w:eastAsia="Times New Roman" w:cs="Times New Roman"/>
            <w:color w:val="000000"/>
            <w:kern w:val="0"/>
            <w:sz w:val="22"/>
            <w:szCs w:val="22"/>
            <w14:ligatures w14:val="none"/>
          </w:rPr>
          <w:delText xml:space="preserve">If </w:delText>
        </w:r>
        <w:r w:rsidR="003C5653" w:rsidRPr="00DD6409" w:rsidDel="00504A93">
          <w:rPr>
            <w:rFonts w:eastAsia="Times New Roman" w:cs="Times New Roman"/>
            <w:color w:val="000000"/>
            <w:kern w:val="0"/>
            <w:sz w:val="22"/>
            <w:szCs w:val="22"/>
            <w14:ligatures w14:val="none"/>
          </w:rPr>
          <w:delText xml:space="preserve">the effect sizes for older adults are </w:delText>
        </w:r>
        <w:r w:rsidR="003B24D8" w:rsidRPr="00DD6409" w:rsidDel="00504A93">
          <w:rPr>
            <w:rFonts w:eastAsia="Times New Roman" w:cs="Times New Roman"/>
            <w:color w:val="000000"/>
            <w:kern w:val="0"/>
            <w:sz w:val="22"/>
            <w:szCs w:val="22"/>
            <w14:ligatures w14:val="none"/>
          </w:rPr>
          <w:delText xml:space="preserve">roughly equivalent to or larger than younger adults … </w:delText>
        </w:r>
      </w:del>
    </w:p>
    <w:p w14:paraId="000D44AC" w14:textId="28E435C5" w:rsidR="00D51F77" w:rsidRPr="00DD6409" w:rsidDel="00504A93" w:rsidRDefault="000442D5" w:rsidP="00EA4115">
      <w:pPr>
        <w:numPr>
          <w:ilvl w:val="2"/>
          <w:numId w:val="23"/>
        </w:numPr>
        <w:spacing w:before="100" w:beforeAutospacing="1" w:after="100" w:afterAutospacing="1"/>
        <w:textAlignment w:val="baseline"/>
        <w:rPr>
          <w:del w:id="21" w:author="Jeffrey C Zemla" w:date="2023-09-19T10:29:00Z"/>
          <w:rFonts w:eastAsia="Times New Roman" w:cs="Times New Roman"/>
          <w:color w:val="000000"/>
          <w:kern w:val="0"/>
          <w:sz w:val="22"/>
          <w:szCs w:val="22"/>
          <w14:ligatures w14:val="none"/>
        </w:rPr>
      </w:pPr>
      <w:del w:id="22" w:author="Jeffrey C Zemla" w:date="2023-09-19T10:29:00Z">
        <w:r w:rsidRPr="00DD6409" w:rsidDel="00504A93">
          <w:rPr>
            <w:rFonts w:eastAsia="Times New Roman" w:cs="Times New Roman"/>
            <w:color w:val="000000"/>
            <w:kern w:val="0"/>
            <w:sz w:val="22"/>
            <w:szCs w:val="22"/>
            <w14:ligatures w14:val="none"/>
          </w:rPr>
          <w:delText>This outcome could suggest that repetition protects against age-related effects on performance.</w:delText>
        </w:r>
      </w:del>
    </w:p>
    <w:p w14:paraId="3552505D" w14:textId="6A523397" w:rsidR="009800C6" w:rsidRPr="00DD6409" w:rsidRDefault="00897BBE" w:rsidP="00D51F77">
      <w:pPr>
        <w:spacing w:before="100" w:beforeAutospacing="1" w:after="100" w:afterAutospacing="1"/>
        <w:textAlignment w:val="baseline"/>
        <w:rPr>
          <w:rFonts w:eastAsia="Times New Roman" w:cs="Times New Roman"/>
          <w:b/>
          <w:bCs/>
          <w:color w:val="000000"/>
          <w:kern w:val="0"/>
          <w:sz w:val="22"/>
          <w:szCs w:val="22"/>
          <w14:ligatures w14:val="none"/>
        </w:rPr>
      </w:pPr>
      <w:r w:rsidRPr="00DD6409">
        <w:rPr>
          <w:rFonts w:eastAsia="Times New Roman" w:cs="Times New Roman"/>
          <w:b/>
          <w:bCs/>
          <w:color w:val="000000"/>
          <w:kern w:val="0"/>
          <w:sz w:val="22"/>
          <w:szCs w:val="22"/>
          <w:highlight w:val="yellow"/>
          <w14:ligatures w14:val="none"/>
        </w:rPr>
        <w:t xml:space="preserve">Does the inclusion of a repeated trial opportunity sufficiently represent </w:t>
      </w:r>
      <w:r w:rsidR="009800C6" w:rsidRPr="00DD6409">
        <w:rPr>
          <w:rFonts w:eastAsia="Times New Roman" w:cs="Times New Roman"/>
          <w:b/>
          <w:bCs/>
          <w:color w:val="000000"/>
          <w:kern w:val="0"/>
          <w:sz w:val="22"/>
          <w:szCs w:val="22"/>
          <w:highlight w:val="yellow"/>
          <w14:ligatures w14:val="none"/>
        </w:rPr>
        <w:t>multiple fluency attempts?</w:t>
      </w:r>
      <w:commentRangeEnd w:id="18"/>
      <w:r w:rsidR="00504A93">
        <w:rPr>
          <w:rStyle w:val="CommentReference"/>
        </w:rPr>
        <w:commentReference w:id="18"/>
      </w:r>
    </w:p>
    <w:p w14:paraId="1D53738A" w14:textId="77777777" w:rsidR="002E2BE1" w:rsidRPr="00DD6409" w:rsidRDefault="009800C6" w:rsidP="00D51F77">
      <w:p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Repeated fluency </w:t>
      </w:r>
      <w:r w:rsidR="002E2BE1" w:rsidRPr="00DD6409">
        <w:rPr>
          <w:rFonts w:eastAsia="Times New Roman" w:cs="Times New Roman"/>
          <w:color w:val="000000"/>
          <w:kern w:val="0"/>
          <w:sz w:val="22"/>
          <w:szCs w:val="22"/>
          <w14:ligatures w14:val="none"/>
        </w:rPr>
        <w:t xml:space="preserve">task paradigm provides sufficient number of semantic retrieval opportunities but… </w:t>
      </w:r>
    </w:p>
    <w:p w14:paraId="21306F65" w14:textId="5B5E8F34" w:rsidR="009C0D3F" w:rsidRPr="00DD6409" w:rsidRDefault="00B53AD1" w:rsidP="00EA4115">
      <w:pPr>
        <w:pStyle w:val="ListParagraph"/>
        <w:numPr>
          <w:ilvl w:val="0"/>
          <w:numId w:val="25"/>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cs="Times New Roman"/>
          <w:color w:val="181817"/>
          <w:shd w:val="clear" w:color="auto" w:fill="FFFFFF"/>
        </w:rPr>
        <w:lastRenderedPageBreak/>
        <w:t xml:space="preserve">Not likely that clinical/everyday applications of repeated fluency </w:t>
      </w:r>
      <w:r w:rsidR="0060707D" w:rsidRPr="00DD6409">
        <w:rPr>
          <w:rFonts w:cs="Times New Roman"/>
          <w:color w:val="181817"/>
          <w:shd w:val="clear" w:color="auto" w:fill="FFFFFF"/>
        </w:rPr>
        <w:t xml:space="preserve">are spaced </w:t>
      </w:r>
      <w:r w:rsidR="00FC33E9" w:rsidRPr="00DD6409">
        <w:rPr>
          <w:rFonts w:cs="Times New Roman"/>
          <w:color w:val="181817"/>
          <w:shd w:val="clear" w:color="auto" w:fill="FFFFFF"/>
        </w:rPr>
        <w:t>equally.</w:t>
      </w:r>
    </w:p>
    <w:p w14:paraId="70EFA61D" w14:textId="00AF9F03" w:rsidR="00F50302" w:rsidRPr="00DD6409" w:rsidRDefault="009C0D3F" w:rsidP="00EA4115">
      <w:pPr>
        <w:pStyle w:val="ListParagraph"/>
        <w:numPr>
          <w:ilvl w:val="1"/>
          <w:numId w:val="25"/>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cs="Times New Roman"/>
          <w:b/>
          <w:bCs/>
          <w:color w:val="181817"/>
          <w:shd w:val="clear" w:color="auto" w:fill="FFFFFF"/>
        </w:rPr>
        <w:t>Some attempts may occur in close proximity:</w:t>
      </w:r>
      <w:r w:rsidRPr="00DD6409">
        <w:rPr>
          <w:rFonts w:cs="Times New Roman"/>
          <w:color w:val="181817"/>
          <w:shd w:val="clear" w:color="auto" w:fill="FFFFFF"/>
        </w:rPr>
        <w:t xml:space="preserve"> Constructing a grocery list </w:t>
      </w:r>
      <w:r w:rsidRPr="00DD6409">
        <w:rPr>
          <w:rFonts w:cs="Times New Roman"/>
          <w:color w:val="181817"/>
          <w:shd w:val="clear" w:color="auto" w:fill="FFFFFF"/>
        </w:rPr>
        <w:sym w:font="Wingdings" w:char="F0E0"/>
      </w:r>
      <w:r w:rsidRPr="00DD6409">
        <w:rPr>
          <w:rFonts w:cs="Times New Roman"/>
          <w:color w:val="181817"/>
          <w:shd w:val="clear" w:color="auto" w:fill="FFFFFF"/>
        </w:rPr>
        <w:t xml:space="preserve"> losing that </w:t>
      </w:r>
      <w:r w:rsidR="00F50302" w:rsidRPr="00DD6409">
        <w:rPr>
          <w:rFonts w:cs="Times New Roman"/>
          <w:color w:val="181817"/>
          <w:shd w:val="clear" w:color="auto" w:fill="FFFFFF"/>
        </w:rPr>
        <w:t>version of the list</w:t>
      </w:r>
      <w:r w:rsidRPr="00DD6409">
        <w:rPr>
          <w:rFonts w:cs="Times New Roman"/>
          <w:color w:val="181817"/>
          <w:shd w:val="clear" w:color="auto" w:fill="FFFFFF"/>
        </w:rPr>
        <w:t xml:space="preserve"> </w:t>
      </w:r>
      <w:r w:rsidRPr="00DD6409">
        <w:rPr>
          <w:rFonts w:cs="Times New Roman"/>
          <w:color w:val="181817"/>
          <w:shd w:val="clear" w:color="auto" w:fill="FFFFFF"/>
        </w:rPr>
        <w:sym w:font="Wingdings" w:char="F0E0"/>
      </w:r>
      <w:r w:rsidRPr="00DD6409">
        <w:rPr>
          <w:rFonts w:cs="Times New Roman"/>
          <w:color w:val="181817"/>
          <w:shd w:val="clear" w:color="auto" w:fill="FFFFFF"/>
        </w:rPr>
        <w:t xml:space="preserve"> </w:t>
      </w:r>
      <w:r w:rsidR="00F50302" w:rsidRPr="00DD6409">
        <w:rPr>
          <w:rFonts w:cs="Times New Roman"/>
          <w:color w:val="181817"/>
          <w:shd w:val="clear" w:color="auto" w:fill="FFFFFF"/>
        </w:rPr>
        <w:t xml:space="preserve">Having to write a new grocery </w:t>
      </w:r>
      <w:r w:rsidR="00FC33E9" w:rsidRPr="00DD6409">
        <w:rPr>
          <w:rFonts w:cs="Times New Roman"/>
          <w:color w:val="181817"/>
          <w:shd w:val="clear" w:color="auto" w:fill="FFFFFF"/>
        </w:rPr>
        <w:t>list.</w:t>
      </w:r>
    </w:p>
    <w:p w14:paraId="40EE45CD" w14:textId="77777777" w:rsidR="00FC33E9" w:rsidRPr="00DD6409" w:rsidRDefault="00F50302" w:rsidP="00EA4115">
      <w:pPr>
        <w:pStyle w:val="ListParagraph"/>
        <w:numPr>
          <w:ilvl w:val="1"/>
          <w:numId w:val="25"/>
        </w:numPr>
        <w:spacing w:before="100" w:beforeAutospacing="1" w:after="100" w:afterAutospacing="1"/>
        <w:textAlignment w:val="baseline"/>
        <w:rPr>
          <w:rFonts w:cs="Times New Roman"/>
        </w:rPr>
      </w:pPr>
      <w:r w:rsidRPr="00DD6409">
        <w:rPr>
          <w:rFonts w:cs="Times New Roman"/>
          <w:b/>
          <w:bCs/>
          <w:color w:val="181817"/>
          <w:shd w:val="clear" w:color="auto" w:fill="FFFFFF"/>
        </w:rPr>
        <w:t xml:space="preserve">Some attempts may </w:t>
      </w:r>
      <w:r w:rsidR="004F10FB" w:rsidRPr="00DD6409">
        <w:rPr>
          <w:rFonts w:cs="Times New Roman"/>
          <w:b/>
          <w:bCs/>
          <w:color w:val="181817"/>
          <w:shd w:val="clear" w:color="auto" w:fill="FFFFFF"/>
        </w:rPr>
        <w:t>be spaced farther apart</w:t>
      </w:r>
      <w:r w:rsidR="004F10FB" w:rsidRPr="00DD6409">
        <w:rPr>
          <w:rFonts w:cs="Times New Roman"/>
          <w:color w:val="181817"/>
          <w:shd w:val="clear" w:color="auto" w:fill="FFFFFF"/>
        </w:rPr>
        <w:t xml:space="preserve">: </w:t>
      </w:r>
      <w:r w:rsidR="004F10FB" w:rsidRPr="00DD6409">
        <w:rPr>
          <w:rFonts w:cs="Times New Roman"/>
        </w:rPr>
        <w:t xml:space="preserve">Receiving a dementia diagnosis </w:t>
      </w:r>
      <w:r w:rsidR="004F10FB" w:rsidRPr="00DD6409">
        <w:rPr>
          <w:rFonts w:cs="Times New Roman"/>
        </w:rPr>
        <w:sym w:font="Wingdings" w:char="F0E0"/>
      </w:r>
      <w:r w:rsidR="004F10FB" w:rsidRPr="00DD6409">
        <w:rPr>
          <w:rFonts w:cs="Times New Roman"/>
        </w:rPr>
        <w:t xml:space="preserve"> seeking out a second opinion </w:t>
      </w:r>
      <w:r w:rsidR="004F10FB" w:rsidRPr="00DD6409">
        <w:rPr>
          <w:rFonts w:cs="Times New Roman"/>
        </w:rPr>
        <w:sym w:font="Wingdings" w:char="F0E0"/>
      </w:r>
      <w:r w:rsidR="004F10FB" w:rsidRPr="00DD6409">
        <w:rPr>
          <w:rFonts w:cs="Times New Roman"/>
        </w:rPr>
        <w:t xml:space="preserve"> completing the same standardized verbal fluency procedure </w:t>
      </w:r>
    </w:p>
    <w:p w14:paraId="30EDA0A2" w14:textId="77777777" w:rsidR="00464065" w:rsidRPr="00DD6409" w:rsidRDefault="00FC33E9" w:rsidP="00EA4115">
      <w:pPr>
        <w:pStyle w:val="ListParagraph"/>
        <w:numPr>
          <w:ilvl w:val="0"/>
          <w:numId w:val="25"/>
        </w:numPr>
        <w:spacing w:before="100" w:beforeAutospacing="1" w:after="100" w:afterAutospacing="1"/>
        <w:textAlignment w:val="baseline"/>
        <w:rPr>
          <w:rFonts w:cs="Times New Roman"/>
        </w:rPr>
      </w:pPr>
      <w:r w:rsidRPr="00DD6409">
        <w:rPr>
          <w:rFonts w:cs="Times New Roman"/>
          <w:color w:val="181817"/>
          <w:shd w:val="clear" w:color="auto" w:fill="FFFFFF"/>
        </w:rPr>
        <w:t xml:space="preserve">Varying the </w:t>
      </w:r>
      <w:r w:rsidR="00FB35D0" w:rsidRPr="00DD6409">
        <w:rPr>
          <w:rFonts w:cs="Times New Roman"/>
          <w:color w:val="181817"/>
          <w:shd w:val="clear" w:color="auto" w:fill="FFFFFF"/>
        </w:rPr>
        <w:t>delay interval between fluency trials addresses t</w:t>
      </w:r>
      <w:r w:rsidR="00464065" w:rsidRPr="00DD6409">
        <w:rPr>
          <w:rFonts w:cs="Times New Roman"/>
          <w:color w:val="181817"/>
          <w:shd w:val="clear" w:color="auto" w:fill="FFFFFF"/>
        </w:rPr>
        <w:t>his concern</w:t>
      </w:r>
    </w:p>
    <w:p w14:paraId="3E9A7421" w14:textId="5B77B486" w:rsidR="001D1E57" w:rsidRPr="00DD6409" w:rsidRDefault="00464065" w:rsidP="00EA4115">
      <w:pPr>
        <w:pStyle w:val="ListParagraph"/>
        <w:numPr>
          <w:ilvl w:val="1"/>
          <w:numId w:val="25"/>
        </w:numPr>
        <w:spacing w:before="100" w:beforeAutospacing="1" w:after="100" w:afterAutospacing="1"/>
        <w:textAlignment w:val="baseline"/>
        <w:rPr>
          <w:rFonts w:cs="Times New Roman"/>
        </w:rPr>
      </w:pPr>
      <w:r w:rsidRPr="00DD6409">
        <w:rPr>
          <w:rFonts w:cs="Times New Roman"/>
        </w:rPr>
        <w:t xml:space="preserve">Short-term delays </w:t>
      </w:r>
      <w:r w:rsidRPr="00DD6409">
        <w:rPr>
          <w:rFonts w:cs="Times New Roman"/>
        </w:rPr>
        <w:sym w:font="Wingdings" w:char="F0E0"/>
      </w:r>
      <w:r w:rsidRPr="00DD6409">
        <w:rPr>
          <w:rFonts w:cs="Times New Roman"/>
        </w:rPr>
        <w:t xml:space="preserve"> matter of </w:t>
      </w:r>
      <w:r w:rsidR="001D1E57" w:rsidRPr="00DD6409">
        <w:rPr>
          <w:rFonts w:cs="Times New Roman"/>
        </w:rPr>
        <w:t xml:space="preserve">minutes between attempts (motivating </w:t>
      </w:r>
      <w:r w:rsidR="003504FE" w:rsidRPr="00DD6409">
        <w:rPr>
          <w:rFonts w:cs="Times New Roman"/>
        </w:rPr>
        <w:t>1-minute delay)</w:t>
      </w:r>
    </w:p>
    <w:p w14:paraId="0C36254F" w14:textId="77777777" w:rsidR="003504FE" w:rsidRPr="00DD6409" w:rsidRDefault="001D1E57" w:rsidP="00EA4115">
      <w:pPr>
        <w:pStyle w:val="ListParagraph"/>
        <w:numPr>
          <w:ilvl w:val="1"/>
          <w:numId w:val="25"/>
        </w:numPr>
        <w:spacing w:before="100" w:beforeAutospacing="1" w:after="100" w:afterAutospacing="1"/>
        <w:textAlignment w:val="baseline"/>
        <w:rPr>
          <w:rFonts w:cs="Times New Roman"/>
        </w:rPr>
      </w:pPr>
      <w:r w:rsidRPr="00DD6409">
        <w:rPr>
          <w:rFonts w:cs="Times New Roman"/>
        </w:rPr>
        <w:t xml:space="preserve">Long-term delays </w:t>
      </w:r>
      <w:r w:rsidRPr="00DD6409">
        <w:rPr>
          <w:rFonts w:cs="Times New Roman"/>
        </w:rPr>
        <w:sym w:font="Wingdings" w:char="F0E0"/>
      </w:r>
      <w:r w:rsidRPr="00DD6409">
        <w:rPr>
          <w:rFonts w:cs="Times New Roman"/>
        </w:rPr>
        <w:t xml:space="preserve"> matter of days between attempts</w:t>
      </w:r>
      <w:r w:rsidR="003504FE" w:rsidRPr="00DD6409">
        <w:rPr>
          <w:rFonts w:cs="Times New Roman"/>
        </w:rPr>
        <w:t xml:space="preserve"> (motivating 24-hour delay)</w:t>
      </w:r>
    </w:p>
    <w:p w14:paraId="4614E565" w14:textId="09AFD77F" w:rsidR="00DE6334" w:rsidRPr="00DD6409" w:rsidRDefault="00DE6334" w:rsidP="00592C79">
      <w:pPr>
        <w:spacing w:before="100" w:beforeAutospacing="1" w:after="100" w:afterAutospacing="1"/>
        <w:textAlignment w:val="baseline"/>
        <w:rPr>
          <w:rFonts w:cs="Times New Roman"/>
          <w:b/>
          <w:bCs/>
        </w:rPr>
      </w:pPr>
      <w:r w:rsidRPr="00DD6409">
        <w:rPr>
          <w:rFonts w:cs="Times New Roman"/>
          <w:b/>
          <w:bCs/>
        </w:rPr>
        <w:t>Why is this important</w:t>
      </w:r>
    </w:p>
    <w:p w14:paraId="0154D56B" w14:textId="08576404" w:rsidR="00592C79" w:rsidRPr="00DD6409" w:rsidRDefault="00592C79" w:rsidP="00EA4115">
      <w:pPr>
        <w:pStyle w:val="ListParagraph"/>
        <w:numPr>
          <w:ilvl w:val="0"/>
          <w:numId w:val="26"/>
        </w:numPr>
        <w:spacing w:before="100" w:beforeAutospacing="1" w:after="100" w:afterAutospacing="1"/>
        <w:textAlignment w:val="baseline"/>
        <w:rPr>
          <w:rFonts w:cs="Times New Roman"/>
          <w:b/>
          <w:bCs/>
        </w:rPr>
      </w:pPr>
      <w:r w:rsidRPr="00DD6409">
        <w:rPr>
          <w:rFonts w:cs="Times New Roman"/>
          <w:b/>
          <w:bCs/>
        </w:rPr>
        <w:t>Everyday scenarios</w:t>
      </w:r>
      <w:r w:rsidRPr="00DD6409">
        <w:rPr>
          <w:rFonts w:cs="Times New Roman"/>
        </w:rPr>
        <w:t xml:space="preserve">: </w:t>
      </w:r>
      <w:r w:rsidR="005D7FD9" w:rsidRPr="00DD6409">
        <w:rPr>
          <w:rFonts w:cs="Times New Roman"/>
        </w:rPr>
        <w:t>Provides valuable insights surrounding the way that we extract domain-specific knowledge across different contexts</w:t>
      </w:r>
    </w:p>
    <w:p w14:paraId="1756C9C5" w14:textId="42173295" w:rsidR="005D7FD9" w:rsidRPr="00DD6409" w:rsidRDefault="005D7FD9" w:rsidP="00EA4115">
      <w:pPr>
        <w:pStyle w:val="ListParagraph"/>
        <w:numPr>
          <w:ilvl w:val="1"/>
          <w:numId w:val="26"/>
        </w:numPr>
        <w:spacing w:before="100" w:beforeAutospacing="1" w:after="100" w:afterAutospacing="1"/>
        <w:textAlignment w:val="baseline"/>
        <w:rPr>
          <w:rFonts w:cs="Times New Roman"/>
          <w:b/>
          <w:bCs/>
        </w:rPr>
      </w:pPr>
      <w:r w:rsidRPr="00DD6409">
        <w:rPr>
          <w:rFonts w:cs="Times New Roman"/>
        </w:rPr>
        <w:t xml:space="preserve">Could represent evidence of </w:t>
      </w:r>
      <w:r w:rsidR="00C24707" w:rsidRPr="00DD6409">
        <w:rPr>
          <w:rFonts w:cs="Times New Roman"/>
        </w:rPr>
        <w:t>a more integrated declarative process.</w:t>
      </w:r>
    </w:p>
    <w:p w14:paraId="491B29A0" w14:textId="19FAE012" w:rsidR="00C24707" w:rsidRPr="00DD6409" w:rsidRDefault="00421594" w:rsidP="00EA4115">
      <w:pPr>
        <w:pStyle w:val="ListParagraph"/>
        <w:numPr>
          <w:ilvl w:val="2"/>
          <w:numId w:val="26"/>
        </w:numPr>
        <w:spacing w:before="100" w:beforeAutospacing="1" w:after="100" w:afterAutospacing="1"/>
        <w:textAlignment w:val="baseline"/>
        <w:rPr>
          <w:rFonts w:cs="Times New Roman"/>
          <w:b/>
          <w:bCs/>
        </w:rPr>
      </w:pPr>
      <w:r w:rsidRPr="00DD6409">
        <w:rPr>
          <w:rFonts w:cs="Times New Roman"/>
        </w:rPr>
        <w:t>Already evidence to suggest that semantic priming/cueing plays a role during episodic retrieval tasks</w:t>
      </w:r>
    </w:p>
    <w:p w14:paraId="056165C7" w14:textId="678ED26E" w:rsidR="002B021C" w:rsidRPr="00DD6409" w:rsidRDefault="002B021C" w:rsidP="00EA4115">
      <w:pPr>
        <w:pStyle w:val="ListParagraph"/>
        <w:numPr>
          <w:ilvl w:val="0"/>
          <w:numId w:val="26"/>
        </w:numPr>
        <w:spacing w:before="100" w:beforeAutospacing="1" w:after="100" w:afterAutospacing="1"/>
        <w:textAlignment w:val="baseline"/>
        <w:rPr>
          <w:rFonts w:cs="Times New Roman"/>
          <w:b/>
          <w:bCs/>
        </w:rPr>
      </w:pPr>
      <w:r w:rsidRPr="00DD6409">
        <w:rPr>
          <w:rFonts w:cs="Times New Roman"/>
          <w:b/>
          <w:bCs/>
        </w:rPr>
        <w:t>Clinical scenarios</w:t>
      </w:r>
      <w:r w:rsidRPr="00DD6409">
        <w:rPr>
          <w:rFonts w:cs="Times New Roman"/>
        </w:rPr>
        <w:t xml:space="preserve">: Could potentially reduce </w:t>
      </w:r>
      <w:r w:rsidR="00B471F4" w:rsidRPr="00DD6409">
        <w:rPr>
          <w:rFonts w:cs="Times New Roman"/>
        </w:rPr>
        <w:t>risk</w:t>
      </w:r>
      <w:r w:rsidRPr="00DD6409">
        <w:rPr>
          <w:rFonts w:cs="Times New Roman"/>
        </w:rPr>
        <w:t xml:space="preserve"> of individuals completing the same verbal fluency procedure more than once (because clinics use standardized measures)</w:t>
      </w:r>
    </w:p>
    <w:p w14:paraId="75840E00" w14:textId="68A26929" w:rsidR="00B471F4" w:rsidRPr="00DD6409" w:rsidRDefault="00B471F4" w:rsidP="00EA4115">
      <w:pPr>
        <w:pStyle w:val="ListParagraph"/>
        <w:numPr>
          <w:ilvl w:val="1"/>
          <w:numId w:val="26"/>
        </w:numPr>
        <w:spacing w:before="100" w:beforeAutospacing="1" w:after="100" w:afterAutospacing="1"/>
        <w:textAlignment w:val="baseline"/>
        <w:rPr>
          <w:rFonts w:cs="Times New Roman"/>
          <w:b/>
          <w:bCs/>
        </w:rPr>
      </w:pPr>
      <w:r w:rsidRPr="00DD6409">
        <w:rPr>
          <w:rFonts w:cs="Times New Roman"/>
        </w:rPr>
        <w:t>Lowers possibility of overperforming and underdiagnosing semantic memory impairment</w:t>
      </w:r>
      <w:commentRangeEnd w:id="0"/>
      <w:r w:rsidR="00476D7F">
        <w:rPr>
          <w:rStyle w:val="CommentReference"/>
        </w:rPr>
        <w:commentReference w:id="0"/>
      </w:r>
      <w:commentRangeEnd w:id="19"/>
      <w:r w:rsidR="00504A93">
        <w:rPr>
          <w:rStyle w:val="CommentReference"/>
        </w:rPr>
        <w:commentReference w:id="19"/>
      </w:r>
    </w:p>
    <w:p w14:paraId="39FA490E" w14:textId="38936ED5" w:rsidR="00DD6409" w:rsidRPr="00DD6409" w:rsidRDefault="00DE6334">
      <w:pPr>
        <w:rPr>
          <w:rFonts w:cs="Times New Roman"/>
        </w:rPr>
      </w:pPr>
      <w:r w:rsidRPr="00DD6409">
        <w:rPr>
          <w:rFonts w:cs="Times New Roman"/>
        </w:rPr>
        <w:br w:type="page"/>
      </w:r>
    </w:p>
    <w:p w14:paraId="15616A2D" w14:textId="77777777" w:rsidR="00DD6409" w:rsidRPr="00DD6409" w:rsidRDefault="00DD6409" w:rsidP="00DD6409">
      <w:pPr>
        <w:spacing w:after="320"/>
        <w:jc w:val="center"/>
        <w:rPr>
          <w:rFonts w:eastAsia="Times New Roman" w:cs="Times New Roman"/>
          <w:kern w:val="0"/>
          <w14:ligatures w14:val="none"/>
        </w:rPr>
      </w:pPr>
      <w:r w:rsidRPr="00DD6409">
        <w:rPr>
          <w:rFonts w:eastAsia="Times New Roman" w:cs="Times New Roman"/>
          <w:color w:val="666666"/>
          <w:kern w:val="0"/>
          <w:sz w:val="30"/>
          <w:szCs w:val="30"/>
          <w14:ligatures w14:val="none"/>
        </w:rPr>
        <w:lastRenderedPageBreak/>
        <w:t>Method</w:t>
      </w:r>
    </w:p>
    <w:p w14:paraId="55330043" w14:textId="77777777" w:rsidR="00DD6409" w:rsidRPr="00DD6409" w:rsidRDefault="00DD6409" w:rsidP="00DD6409">
      <w:pPr>
        <w:spacing w:before="320" w:after="80"/>
        <w:outlineLvl w:val="2"/>
        <w:rPr>
          <w:rFonts w:eastAsia="Times New Roman" w:cs="Times New Roman"/>
          <w:b/>
          <w:bCs/>
          <w:kern w:val="0"/>
          <w:sz w:val="27"/>
          <w:szCs w:val="27"/>
          <w14:ligatures w14:val="none"/>
        </w:rPr>
      </w:pPr>
      <w:r w:rsidRPr="00DD6409">
        <w:rPr>
          <w:rFonts w:eastAsia="Times New Roman" w:cs="Times New Roman"/>
          <w:color w:val="434343"/>
          <w:kern w:val="0"/>
          <w:sz w:val="28"/>
          <w:szCs w:val="28"/>
          <w14:ligatures w14:val="none"/>
        </w:rPr>
        <w:t>Participants</w:t>
      </w:r>
    </w:p>
    <w:p w14:paraId="209DE1DC" w14:textId="77777777" w:rsidR="00DD6409" w:rsidRPr="00DD6409" w:rsidRDefault="00DD6409" w:rsidP="00DD6409">
      <w:pPr>
        <w:numPr>
          <w:ilvl w:val="0"/>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Sampled 201 participants</w:t>
      </w:r>
    </w:p>
    <w:p w14:paraId="63EE6E64"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Immediate condition</w:t>
      </w:r>
      <w:r w:rsidRPr="00DD6409">
        <w:rPr>
          <w:rFonts w:eastAsia="Times New Roman" w:cs="Times New Roman"/>
          <w:color w:val="000000"/>
          <w:kern w:val="0"/>
          <w:sz w:val="22"/>
          <w:szCs w:val="22"/>
          <w14:ligatures w14:val="none"/>
        </w:rPr>
        <w:t>: n= 100</w:t>
      </w:r>
    </w:p>
    <w:p w14:paraId="4D0DD861"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Delayed condition</w:t>
      </w:r>
      <w:r w:rsidRPr="00DD6409">
        <w:rPr>
          <w:rFonts w:eastAsia="Times New Roman" w:cs="Times New Roman"/>
          <w:color w:val="000000"/>
          <w:kern w:val="0"/>
          <w:sz w:val="22"/>
          <w:szCs w:val="22"/>
          <w14:ligatures w14:val="none"/>
        </w:rPr>
        <w:t>: n= 101</w:t>
      </w:r>
    </w:p>
    <w:p w14:paraId="2732EA37" w14:textId="77777777" w:rsidR="00DD6409" w:rsidRPr="00DD6409" w:rsidRDefault="00DD6409" w:rsidP="00DD6409">
      <w:pPr>
        <w:numPr>
          <w:ilvl w:val="0"/>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Data collected through prolific.co</w:t>
      </w:r>
    </w:p>
    <w:p w14:paraId="675005D0"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JATOS server</w:t>
      </w:r>
    </w:p>
    <w:p w14:paraId="03FBE17F" w14:textId="77777777" w:rsidR="00DD6409" w:rsidRPr="00DD6409" w:rsidRDefault="00DD6409" w:rsidP="00DD6409">
      <w:pPr>
        <w:numPr>
          <w:ilvl w:val="0"/>
          <w:numId w:val="31"/>
        </w:numPr>
        <w:textAlignment w:val="baseline"/>
        <w:rPr>
          <w:rFonts w:eastAsia="Times New Roman" w:cs="Times New Roman"/>
          <w:b/>
          <w:bCs/>
          <w:color w:val="000000"/>
          <w:kern w:val="0"/>
          <w:sz w:val="22"/>
          <w:szCs w:val="22"/>
          <w14:ligatures w14:val="none"/>
        </w:rPr>
      </w:pPr>
      <w:r w:rsidRPr="00DD6409">
        <w:rPr>
          <w:rFonts w:eastAsia="Times New Roman" w:cs="Times New Roman"/>
          <w:b/>
          <w:bCs/>
          <w:color w:val="000000"/>
          <w:kern w:val="0"/>
          <w:sz w:val="22"/>
          <w:szCs w:val="22"/>
          <w14:ligatures w14:val="none"/>
        </w:rPr>
        <w:t>Excluding participant data from analyses (n= 21)</w:t>
      </w:r>
    </w:p>
    <w:p w14:paraId="71066BF2"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Failure to follow instructions (7)</w:t>
      </w:r>
    </w:p>
    <w:p w14:paraId="1E682691"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Reported not understanding/trying on the task (3)</w:t>
      </w:r>
    </w:p>
    <w:p w14:paraId="1C9C41B3"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Data missing/incorrect (11)</w:t>
      </w:r>
    </w:p>
    <w:p w14:paraId="31912C45"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Participants with too many perseverative errors</w:t>
      </w:r>
    </w:p>
    <w:p w14:paraId="295C2E68" w14:textId="77777777" w:rsidR="00DD6409" w:rsidRPr="00DD6409" w:rsidRDefault="00DD6409" w:rsidP="00DD6409">
      <w:pPr>
        <w:numPr>
          <w:ilvl w:val="0"/>
          <w:numId w:val="31"/>
        </w:numPr>
        <w:textAlignment w:val="baseline"/>
        <w:rPr>
          <w:rFonts w:eastAsia="Times New Roman" w:cs="Times New Roman"/>
          <w:b/>
          <w:bCs/>
          <w:color w:val="000000"/>
          <w:kern w:val="0"/>
          <w:sz w:val="22"/>
          <w:szCs w:val="22"/>
          <w14:ligatures w14:val="none"/>
        </w:rPr>
      </w:pPr>
      <w:r w:rsidRPr="00DD6409">
        <w:rPr>
          <w:rFonts w:eastAsia="Times New Roman" w:cs="Times New Roman"/>
          <w:b/>
          <w:bCs/>
          <w:color w:val="000000"/>
          <w:kern w:val="0"/>
          <w:sz w:val="22"/>
          <w:szCs w:val="22"/>
          <w14:ligatures w14:val="none"/>
        </w:rPr>
        <w:t>Analyses used data from 180 individuals</w:t>
      </w:r>
    </w:p>
    <w:p w14:paraId="506D0F5E"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Older participants: n = 95 (53%)</w:t>
      </w:r>
    </w:p>
    <w:p w14:paraId="02F35CD9" w14:textId="77777777" w:rsidR="00DD6409" w:rsidRPr="00DD6409" w:rsidRDefault="00DD6409" w:rsidP="00DD6409">
      <w:pPr>
        <w:numPr>
          <w:ilvl w:val="2"/>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60+ years old</w:t>
      </w:r>
    </w:p>
    <w:p w14:paraId="4D3DA030"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Younger participants: n = 85 (47%)</w:t>
      </w:r>
    </w:p>
    <w:p w14:paraId="5037237C" w14:textId="77777777" w:rsidR="00DD6409" w:rsidRPr="00DD6409" w:rsidRDefault="00DD6409" w:rsidP="00DD6409">
      <w:pPr>
        <w:numPr>
          <w:ilvl w:val="2"/>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18-25 years old</w:t>
      </w:r>
    </w:p>
    <w:p w14:paraId="6E5938EA"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Immediate condition: n= 84</w:t>
      </w:r>
    </w:p>
    <w:p w14:paraId="6FE96649"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Delayed condition: n=96</w:t>
      </w:r>
    </w:p>
    <w:p w14:paraId="6805F355" w14:textId="77777777" w:rsidR="00DD6409" w:rsidRPr="00DD6409" w:rsidRDefault="00DD6409" w:rsidP="00DD6409">
      <w:pPr>
        <w:numPr>
          <w:ilvl w:val="0"/>
          <w:numId w:val="31"/>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Combined group/condition breakdown: (</w:t>
      </w:r>
      <w:proofErr w:type="gramStart"/>
      <w:r w:rsidRPr="00DD6409">
        <w:rPr>
          <w:rFonts w:eastAsia="Times New Roman" w:cs="Times New Roman"/>
          <w:color w:val="000000"/>
          <w:kern w:val="0"/>
          <w:sz w:val="22"/>
          <w:szCs w:val="22"/>
          <w14:ligatures w14:val="none"/>
        </w:rPr>
        <w:t>i.e.</w:t>
      </w:r>
      <w:proofErr w:type="gramEnd"/>
      <w:r w:rsidRPr="00DD6409">
        <w:rPr>
          <w:rFonts w:eastAsia="Times New Roman" w:cs="Times New Roman"/>
          <w:color w:val="000000"/>
          <w:kern w:val="0"/>
          <w:sz w:val="22"/>
          <w:szCs w:val="22"/>
          <w14:ligatures w14:val="none"/>
        </w:rPr>
        <w:t xml:space="preserve"> age) and conditions (i.e. delay interval)</w:t>
      </w:r>
    </w:p>
    <w:p w14:paraId="4754E49C"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Older adults in the delayed condition → old-delayed (n= 47)</w:t>
      </w:r>
    </w:p>
    <w:p w14:paraId="1ED3219F"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Older adults in the immediate condition → old-immediate (n= 48)</w:t>
      </w:r>
    </w:p>
    <w:p w14:paraId="24BD8849" w14:textId="77777777" w:rsidR="00DD6409" w:rsidRPr="00DD6409" w:rsidRDefault="00DD6409" w:rsidP="00DD6409">
      <w:pPr>
        <w:numPr>
          <w:ilvl w:val="1"/>
          <w:numId w:val="31"/>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Younger adults in the immediate condition → young-delayed (n = 37)</w:t>
      </w:r>
    </w:p>
    <w:p w14:paraId="162222DA" w14:textId="77777777" w:rsidR="00DD6409" w:rsidRPr="00DD6409" w:rsidRDefault="00DD6409" w:rsidP="00DD6409">
      <w:pPr>
        <w:numPr>
          <w:ilvl w:val="1"/>
          <w:numId w:val="31"/>
        </w:numPr>
        <w:textAlignment w:val="baseline"/>
        <w:rPr>
          <w:rFonts w:eastAsia="Times New Roman" w:cs="Times New Roman"/>
          <w:b/>
          <w:bCs/>
          <w:color w:val="000000"/>
          <w:kern w:val="0"/>
          <w:sz w:val="22"/>
          <w:szCs w:val="22"/>
          <w14:ligatures w14:val="none"/>
        </w:rPr>
      </w:pPr>
      <w:r w:rsidRPr="00DD6409">
        <w:rPr>
          <w:rFonts w:eastAsia="Times New Roman" w:cs="Times New Roman"/>
          <w:i/>
          <w:iCs/>
          <w:color w:val="000000"/>
          <w:kern w:val="0"/>
          <w:sz w:val="22"/>
          <w:szCs w:val="22"/>
          <w14:ligatures w14:val="none"/>
        </w:rPr>
        <w:t>Younger adults in the immediate condition → young-immediate (48)</w:t>
      </w:r>
    </w:p>
    <w:p w14:paraId="369FBFDD" w14:textId="77777777" w:rsidR="00DD6409" w:rsidRPr="00DD6409" w:rsidRDefault="00DD6409" w:rsidP="00DD6409">
      <w:pPr>
        <w:rPr>
          <w:rFonts w:eastAsia="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98"/>
        <w:gridCol w:w="1813"/>
        <w:gridCol w:w="1606"/>
      </w:tblGrid>
      <w:tr w:rsidR="00DD6409" w:rsidRPr="00DD6409" w14:paraId="709BDFDE" w14:textId="77777777" w:rsidTr="00DD6409">
        <w:trPr>
          <w:trHeight w:val="448"/>
        </w:trPr>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99063BE" w14:textId="77777777" w:rsidR="00DD6409" w:rsidRPr="00DD6409" w:rsidRDefault="00DD6409" w:rsidP="00DD6409">
            <w:pPr>
              <w:rPr>
                <w:rFonts w:eastAsia="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34F3D6D"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Immediate</w:t>
            </w:r>
          </w:p>
          <w:p w14:paraId="31F44A6D"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96</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3D80A8C"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Delayed</w:t>
            </w:r>
          </w:p>
          <w:p w14:paraId="12195343"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84</w:t>
            </w:r>
          </w:p>
        </w:tc>
      </w:tr>
      <w:tr w:rsidR="00DD6409" w:rsidRPr="00DD6409" w14:paraId="066906AC" w14:textId="77777777" w:rsidTr="00DD6409">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6E84023"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Older Adults</w:t>
            </w:r>
          </w:p>
          <w:p w14:paraId="36F13530"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95</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E924E4C"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color w:val="000000"/>
                <w:kern w:val="0"/>
                <w:sz w:val="22"/>
                <w:szCs w:val="22"/>
                <w14:ligatures w14:val="none"/>
              </w:rPr>
              <w:t>Immediate-Old</w:t>
            </w:r>
            <w:r w:rsidRPr="00DD6409">
              <w:rPr>
                <w:rFonts w:eastAsia="Times New Roman" w:cs="Times New Roman"/>
                <w:color w:val="000000"/>
                <w:kern w:val="0"/>
                <w:sz w:val="22"/>
                <w:szCs w:val="22"/>
                <w14:ligatures w14:val="none"/>
              </w:rPr>
              <w:br/>
              <w:t>48</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DD2ADF9"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color w:val="000000"/>
                <w:kern w:val="0"/>
                <w:sz w:val="22"/>
                <w:szCs w:val="22"/>
                <w14:ligatures w14:val="none"/>
              </w:rPr>
              <w:t>Delayed-Old</w:t>
            </w:r>
            <w:r w:rsidRPr="00DD6409">
              <w:rPr>
                <w:rFonts w:eastAsia="Times New Roman" w:cs="Times New Roman"/>
                <w:color w:val="000000"/>
                <w:kern w:val="0"/>
                <w:sz w:val="22"/>
                <w:szCs w:val="22"/>
                <w14:ligatures w14:val="none"/>
              </w:rPr>
              <w:br/>
              <w:t>47</w:t>
            </w:r>
          </w:p>
        </w:tc>
      </w:tr>
      <w:tr w:rsidR="00DD6409" w:rsidRPr="00DD6409" w14:paraId="2EA19528" w14:textId="77777777" w:rsidTr="00DD6409">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631A677"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Younger Adults</w:t>
            </w:r>
          </w:p>
          <w:p w14:paraId="39CBDCA0"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b/>
                <w:bCs/>
                <w:color w:val="000000"/>
                <w:kern w:val="0"/>
                <w:sz w:val="22"/>
                <w:szCs w:val="22"/>
                <w14:ligatures w14:val="none"/>
              </w:rPr>
              <w:t>85</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CDBC535"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color w:val="000000"/>
                <w:kern w:val="0"/>
                <w:sz w:val="22"/>
                <w:szCs w:val="22"/>
                <w14:ligatures w14:val="none"/>
              </w:rPr>
              <w:t>Immediate-Young</w:t>
            </w:r>
            <w:r w:rsidRPr="00DD6409">
              <w:rPr>
                <w:rFonts w:eastAsia="Times New Roman" w:cs="Times New Roman"/>
                <w:color w:val="000000"/>
                <w:kern w:val="0"/>
                <w:sz w:val="22"/>
                <w:szCs w:val="22"/>
                <w14:ligatures w14:val="none"/>
              </w:rPr>
              <w:br/>
              <w:t>48</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76296F59" w14:textId="77777777" w:rsidR="00DD6409" w:rsidRPr="00DD6409" w:rsidRDefault="00DD6409" w:rsidP="00DD6409">
            <w:pPr>
              <w:jc w:val="center"/>
              <w:rPr>
                <w:rFonts w:eastAsia="Times New Roman" w:cs="Times New Roman"/>
                <w:kern w:val="0"/>
                <w14:ligatures w14:val="none"/>
              </w:rPr>
            </w:pPr>
            <w:r w:rsidRPr="00DD6409">
              <w:rPr>
                <w:rFonts w:eastAsia="Times New Roman" w:cs="Times New Roman"/>
                <w:color w:val="000000"/>
                <w:kern w:val="0"/>
                <w:sz w:val="22"/>
                <w:szCs w:val="22"/>
                <w14:ligatures w14:val="none"/>
              </w:rPr>
              <w:t>Delayed-Young</w:t>
            </w:r>
            <w:r w:rsidRPr="00DD6409">
              <w:rPr>
                <w:rFonts w:eastAsia="Times New Roman" w:cs="Times New Roman"/>
                <w:color w:val="000000"/>
                <w:kern w:val="0"/>
                <w:sz w:val="22"/>
                <w:szCs w:val="22"/>
                <w14:ligatures w14:val="none"/>
              </w:rPr>
              <w:br/>
              <w:t>37</w:t>
            </w:r>
          </w:p>
        </w:tc>
      </w:tr>
    </w:tbl>
    <w:p w14:paraId="07E3E1B2" w14:textId="77777777" w:rsidR="00DD6409" w:rsidRPr="00DD6409" w:rsidRDefault="00DD6409" w:rsidP="00DD6409">
      <w:pPr>
        <w:spacing w:before="320" w:after="80"/>
        <w:outlineLvl w:val="2"/>
        <w:rPr>
          <w:rFonts w:eastAsia="Times New Roman" w:cs="Times New Roman"/>
          <w:b/>
          <w:bCs/>
          <w:kern w:val="0"/>
          <w:sz w:val="27"/>
          <w:szCs w:val="27"/>
          <w14:ligatures w14:val="none"/>
        </w:rPr>
      </w:pPr>
      <w:r w:rsidRPr="00DD6409">
        <w:rPr>
          <w:rFonts w:eastAsia="Times New Roman" w:cs="Times New Roman"/>
          <w:color w:val="434343"/>
          <w:kern w:val="0"/>
          <w:sz w:val="28"/>
          <w:szCs w:val="28"/>
          <w14:ligatures w14:val="none"/>
        </w:rPr>
        <w:t>Procedure</w:t>
      </w:r>
    </w:p>
    <w:p w14:paraId="4C562C0D" w14:textId="59B39C4D" w:rsidR="00DD6409" w:rsidRPr="00DD6409" w:rsidRDefault="00DD6409" w:rsidP="00DD6409">
      <w:pPr>
        <w:rPr>
          <w:rFonts w:eastAsia="Times New Roman" w:cs="Times New Roman"/>
          <w:kern w:val="0"/>
          <w14:ligatures w14:val="none"/>
        </w:rPr>
      </w:pPr>
      <w:r w:rsidRPr="00DD6409">
        <w:rPr>
          <w:rFonts w:eastAsia="Times New Roman" w:cs="Times New Roman"/>
          <w:b/>
          <w:bCs/>
          <w:color w:val="000000"/>
          <w:kern w:val="0"/>
          <w:sz w:val="22"/>
          <w:szCs w:val="22"/>
          <w14:ligatures w14:val="none"/>
        </w:rPr>
        <w:t>Repeated fluency task</w:t>
      </w:r>
      <w:r w:rsidRPr="00DD6409">
        <w:rPr>
          <w:rFonts w:eastAsia="Times New Roman" w:cs="Times New Roman"/>
          <w:color w:val="000000"/>
          <w:kern w:val="0"/>
          <w:sz w:val="22"/>
          <w:szCs w:val="22"/>
          <w14:ligatures w14:val="none"/>
        </w:rPr>
        <w:t xml:space="preserve">: Verbal fluency prompting same category across multiple </w:t>
      </w:r>
      <w:r w:rsidR="00D56243" w:rsidRPr="00DD6409">
        <w:rPr>
          <w:rFonts w:eastAsia="Times New Roman" w:cs="Times New Roman"/>
          <w:color w:val="000000"/>
          <w:kern w:val="0"/>
          <w:sz w:val="22"/>
          <w:szCs w:val="22"/>
          <w14:ligatures w14:val="none"/>
        </w:rPr>
        <w:t>trials.</w:t>
      </w:r>
    </w:p>
    <w:p w14:paraId="20E4C604" w14:textId="77777777" w:rsidR="00DD6409" w:rsidRPr="00DD6409" w:rsidRDefault="00DD6409" w:rsidP="00DD6409">
      <w:pPr>
        <w:numPr>
          <w:ilvl w:val="0"/>
          <w:numId w:val="32"/>
        </w:numPr>
        <w:textAlignment w:val="baseline"/>
        <w:rPr>
          <w:rFonts w:eastAsia="Times New Roman" w:cs="Times New Roman"/>
          <w:b/>
          <w:bCs/>
          <w:color w:val="000000"/>
          <w:kern w:val="0"/>
          <w:sz w:val="22"/>
          <w:szCs w:val="22"/>
          <w14:ligatures w14:val="none"/>
        </w:rPr>
      </w:pPr>
      <w:r w:rsidRPr="00DD6409">
        <w:rPr>
          <w:rFonts w:eastAsia="Times New Roman" w:cs="Times New Roman"/>
          <w:color w:val="000000"/>
          <w:kern w:val="0"/>
          <w:sz w:val="22"/>
          <w:szCs w:val="22"/>
          <w14:ligatures w14:val="none"/>
        </w:rPr>
        <w:t>Category prompt: “name animals”</w:t>
      </w:r>
    </w:p>
    <w:p w14:paraId="038D5263" w14:textId="06FFD89A" w:rsidR="00DD6409" w:rsidRPr="00DD6409" w:rsidRDefault="00DD6409" w:rsidP="00DD6409">
      <w:pPr>
        <w:numPr>
          <w:ilvl w:val="1"/>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Response method: type response → press </w:t>
      </w:r>
      <w:r w:rsidR="00D56243" w:rsidRPr="00DD6409">
        <w:rPr>
          <w:rFonts w:eastAsia="Times New Roman" w:cs="Times New Roman"/>
          <w:color w:val="000000"/>
          <w:kern w:val="0"/>
          <w:sz w:val="22"/>
          <w:szCs w:val="22"/>
          <w14:ligatures w14:val="none"/>
        </w:rPr>
        <w:t>enter.</w:t>
      </w:r>
    </w:p>
    <w:p w14:paraId="5F9E45A7" w14:textId="77777777" w:rsidR="00DD6409" w:rsidRPr="00DD6409" w:rsidRDefault="00DD6409" w:rsidP="00DD6409">
      <w:pPr>
        <w:numPr>
          <w:ilvl w:val="0"/>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Fluency trial duration: 90-sec</w:t>
      </w:r>
    </w:p>
    <w:p w14:paraId="55E2FF84" w14:textId="77777777" w:rsidR="00DD6409" w:rsidRPr="00DD6409" w:rsidRDefault="00DD6409" w:rsidP="00DD6409">
      <w:pPr>
        <w:numPr>
          <w:ilvl w:val="0"/>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Groups: age</w:t>
      </w:r>
    </w:p>
    <w:p w14:paraId="007161B8" w14:textId="77777777" w:rsidR="00DD6409" w:rsidRPr="00DD6409" w:rsidRDefault="00DD6409" w:rsidP="00DD6409">
      <w:pPr>
        <w:numPr>
          <w:ilvl w:val="1"/>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Old</w:t>
      </w:r>
    </w:p>
    <w:p w14:paraId="18BE7F80" w14:textId="77777777" w:rsidR="00DD6409" w:rsidRPr="00DD6409" w:rsidRDefault="00DD6409" w:rsidP="00DD6409">
      <w:pPr>
        <w:numPr>
          <w:ilvl w:val="1"/>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Young</w:t>
      </w:r>
    </w:p>
    <w:p w14:paraId="5F2E190E" w14:textId="77777777" w:rsidR="00DD6409" w:rsidRPr="00DD6409" w:rsidRDefault="00DD6409" w:rsidP="00DD6409">
      <w:pPr>
        <w:numPr>
          <w:ilvl w:val="0"/>
          <w:numId w:val="32"/>
        </w:numPr>
        <w:textAlignment w:val="baseline"/>
        <w:rPr>
          <w:rFonts w:eastAsia="Times New Roman" w:cs="Times New Roman"/>
          <w:b/>
          <w:bCs/>
          <w:color w:val="000000"/>
          <w:kern w:val="0"/>
          <w:sz w:val="22"/>
          <w:szCs w:val="22"/>
          <w14:ligatures w14:val="none"/>
        </w:rPr>
      </w:pPr>
      <w:r w:rsidRPr="00DD6409">
        <w:rPr>
          <w:rFonts w:eastAsia="Times New Roman" w:cs="Times New Roman"/>
          <w:color w:val="000000"/>
          <w:kern w:val="0"/>
          <w:sz w:val="22"/>
          <w:szCs w:val="22"/>
          <w14:ligatures w14:val="none"/>
        </w:rPr>
        <w:t>Condition: delay interval</w:t>
      </w:r>
    </w:p>
    <w:p w14:paraId="06842557" w14:textId="77777777" w:rsidR="00DD6409" w:rsidRPr="00DD6409" w:rsidRDefault="00DD6409" w:rsidP="00DD6409">
      <w:pPr>
        <w:numPr>
          <w:ilvl w:val="1"/>
          <w:numId w:val="32"/>
        </w:numPr>
        <w:textAlignment w:val="baseline"/>
        <w:rPr>
          <w:rFonts w:eastAsia="Times New Roman" w:cs="Times New Roman"/>
          <w:b/>
          <w:bCs/>
          <w:color w:val="000000"/>
          <w:kern w:val="0"/>
          <w:sz w:val="22"/>
          <w:szCs w:val="22"/>
          <w14:ligatures w14:val="none"/>
        </w:rPr>
      </w:pPr>
      <w:r w:rsidRPr="00DD6409">
        <w:rPr>
          <w:rFonts w:eastAsia="Times New Roman" w:cs="Times New Roman"/>
          <w:color w:val="000000"/>
          <w:kern w:val="0"/>
          <w:sz w:val="22"/>
          <w:szCs w:val="22"/>
          <w14:ligatures w14:val="none"/>
        </w:rPr>
        <w:t>Immediate: Fluency trial 1 → distractor → fluency trial 2</w:t>
      </w:r>
    </w:p>
    <w:p w14:paraId="16991E0D" w14:textId="571B65E6" w:rsidR="00DD6409" w:rsidRPr="00DD6409" w:rsidRDefault="00DD6409" w:rsidP="00DD6409">
      <w:pPr>
        <w:numPr>
          <w:ilvl w:val="2"/>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Distractor task: solve arithmetic </w:t>
      </w:r>
      <w:r w:rsidR="00D56243" w:rsidRPr="00DD6409">
        <w:rPr>
          <w:rFonts w:eastAsia="Times New Roman" w:cs="Times New Roman"/>
          <w:color w:val="000000"/>
          <w:kern w:val="0"/>
          <w:sz w:val="22"/>
          <w:szCs w:val="22"/>
          <w14:ligatures w14:val="none"/>
        </w:rPr>
        <w:t>problems.</w:t>
      </w:r>
    </w:p>
    <w:p w14:paraId="0B2288FB" w14:textId="77777777" w:rsidR="00DD6409" w:rsidRPr="00DD6409" w:rsidRDefault="00DD6409" w:rsidP="00DD6409">
      <w:pPr>
        <w:numPr>
          <w:ilvl w:val="3"/>
          <w:numId w:val="33"/>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Distractor duration: 60-sec</w:t>
      </w:r>
    </w:p>
    <w:p w14:paraId="46EDB7C3" w14:textId="77777777" w:rsidR="00DD6409" w:rsidRPr="00DD6409" w:rsidRDefault="00DD6409" w:rsidP="00DD6409">
      <w:pPr>
        <w:numPr>
          <w:ilvl w:val="3"/>
          <w:numId w:val="34"/>
        </w:numPr>
        <w:textAlignment w:val="baseline"/>
        <w:rPr>
          <w:rFonts w:eastAsia="Times New Roman" w:cs="Times New Roman"/>
          <w:color w:val="000000"/>
          <w:kern w:val="0"/>
          <w:sz w:val="22"/>
          <w:szCs w:val="22"/>
          <w14:ligatures w14:val="none"/>
        </w:rPr>
      </w:pPr>
      <w:r w:rsidRPr="00DD6409">
        <w:rPr>
          <w:rFonts w:eastAsia="Times New Roman" w:cs="Times New Roman"/>
          <w:i/>
          <w:iCs/>
          <w:color w:val="000000"/>
          <w:kern w:val="0"/>
          <w:sz w:val="22"/>
          <w:szCs w:val="22"/>
          <w14:ligatures w14:val="none"/>
        </w:rPr>
        <w:t>Equations</w:t>
      </w:r>
      <w:r w:rsidRPr="00DD6409">
        <w:rPr>
          <w:rFonts w:eastAsia="Times New Roman" w:cs="Times New Roman"/>
          <w:color w:val="000000"/>
          <w:kern w:val="0"/>
          <w:sz w:val="22"/>
          <w:szCs w:val="22"/>
          <w14:ligatures w14:val="none"/>
        </w:rPr>
        <w:t>: (a/b) ± (c/d)</w:t>
      </w:r>
    </w:p>
    <w:p w14:paraId="28AF7E9F" w14:textId="490D1621" w:rsidR="00DD6409" w:rsidRPr="00DD6409" w:rsidRDefault="00DD6409" w:rsidP="00DD6409">
      <w:pPr>
        <w:numPr>
          <w:ilvl w:val="4"/>
          <w:numId w:val="35"/>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lastRenderedPageBreak/>
        <w:t xml:space="preserve">Response method: select from numeric </w:t>
      </w:r>
      <w:r w:rsidR="00D56243" w:rsidRPr="00DD6409">
        <w:rPr>
          <w:rFonts w:eastAsia="Times New Roman" w:cs="Times New Roman"/>
          <w:color w:val="000000"/>
          <w:kern w:val="0"/>
          <w:sz w:val="22"/>
          <w:szCs w:val="22"/>
          <w14:ligatures w14:val="none"/>
        </w:rPr>
        <w:t>values.</w:t>
      </w:r>
    </w:p>
    <w:p w14:paraId="6F9957E0" w14:textId="77777777" w:rsidR="00DD6409" w:rsidRPr="00DD6409" w:rsidRDefault="00DD6409" w:rsidP="00DD6409">
      <w:pPr>
        <w:numPr>
          <w:ilvl w:val="5"/>
          <w:numId w:val="32"/>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Different response method from fluency task.</w:t>
      </w:r>
    </w:p>
    <w:p w14:paraId="68CD1C77" w14:textId="77777777" w:rsidR="00DD6409" w:rsidRPr="00DD6409" w:rsidRDefault="00DD6409" w:rsidP="00DD6409">
      <w:pPr>
        <w:numPr>
          <w:ilvl w:val="4"/>
          <w:numId w:val="36"/>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[a, b, c, d] all positive integers</w:t>
      </w:r>
    </w:p>
    <w:p w14:paraId="1FC9F73F" w14:textId="77777777" w:rsidR="00DD6409" w:rsidRPr="00DD6409" w:rsidRDefault="00DD6409" w:rsidP="00DD6409">
      <w:pPr>
        <w:numPr>
          <w:ilvl w:val="4"/>
          <w:numId w:val="37"/>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(a/b) and (c/d) both positive integers</w:t>
      </w:r>
    </w:p>
    <w:p w14:paraId="221EE296" w14:textId="008EA68E" w:rsidR="00DD6409" w:rsidRPr="00DD6409" w:rsidRDefault="00DD6409" w:rsidP="00DD6409">
      <w:pPr>
        <w:numPr>
          <w:ilvl w:val="4"/>
          <w:numId w:val="38"/>
        </w:numPr>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(a/b) ± (c/d) is a positive integer ≤ </w:t>
      </w:r>
      <w:r w:rsidR="00D56243" w:rsidRPr="00DD6409">
        <w:rPr>
          <w:rFonts w:eastAsia="Times New Roman" w:cs="Times New Roman"/>
          <w:color w:val="000000"/>
          <w:kern w:val="0"/>
          <w:sz w:val="22"/>
          <w:szCs w:val="22"/>
          <w14:ligatures w14:val="none"/>
        </w:rPr>
        <w:t>12.</w:t>
      </w:r>
    </w:p>
    <w:p w14:paraId="15E75EE6" w14:textId="77777777" w:rsidR="00DD6409" w:rsidRPr="00DD6409" w:rsidRDefault="00DD6409" w:rsidP="00DD6409">
      <w:pPr>
        <w:rPr>
          <w:rFonts w:eastAsia="Times New Roman" w:cs="Times New Roman"/>
          <w:kern w:val="0"/>
          <w14:ligatures w14:val="none"/>
        </w:rPr>
      </w:pPr>
      <w:r w:rsidRPr="00DD6409">
        <w:rPr>
          <w:rFonts w:eastAsia="Times New Roman" w:cs="Times New Roman"/>
          <w:kern w:val="0"/>
          <w14:ligatures w14:val="none"/>
        </w:rPr>
        <w:br/>
      </w:r>
    </w:p>
    <w:p w14:paraId="68305F31" w14:textId="41237A8F" w:rsidR="00DD6409" w:rsidRPr="00DD6409" w:rsidRDefault="00DD6409" w:rsidP="00DD6409">
      <w:pPr>
        <w:numPr>
          <w:ilvl w:val="0"/>
          <w:numId w:val="39"/>
        </w:numPr>
        <w:ind w:left="1440"/>
        <w:textAlignment w:val="baseline"/>
        <w:rPr>
          <w:rFonts w:eastAsia="Times New Roman" w:cs="Times New Roman"/>
          <w:b/>
          <w:bCs/>
          <w:color w:val="000000"/>
          <w:kern w:val="0"/>
          <w:sz w:val="22"/>
          <w:szCs w:val="22"/>
          <w14:ligatures w14:val="none"/>
        </w:rPr>
      </w:pPr>
      <w:r w:rsidRPr="00DD6409">
        <w:rPr>
          <w:rFonts w:eastAsia="Times New Roman" w:cs="Times New Roman"/>
          <w:color w:val="000000"/>
          <w:kern w:val="0"/>
          <w:sz w:val="22"/>
          <w:szCs w:val="22"/>
          <w14:ligatures w14:val="none"/>
        </w:rPr>
        <w:t>Delayed: Fluency trial 1 → [</w:t>
      </w:r>
      <w:r w:rsidR="002E1DE5" w:rsidRPr="00DD6409">
        <w:rPr>
          <w:rFonts w:eastAsia="Times New Roman" w:cs="Times New Roman"/>
          <w:color w:val="000000"/>
          <w:kern w:val="0"/>
          <w:sz w:val="22"/>
          <w:szCs w:val="22"/>
          <w14:ligatures w14:val="none"/>
        </w:rPr>
        <w:t>24-hour</w:t>
      </w:r>
      <w:r w:rsidRPr="00DD6409">
        <w:rPr>
          <w:rFonts w:eastAsia="Times New Roman" w:cs="Times New Roman"/>
          <w:color w:val="000000"/>
          <w:kern w:val="0"/>
          <w:sz w:val="22"/>
          <w:szCs w:val="22"/>
          <w14:ligatures w14:val="none"/>
        </w:rPr>
        <w:t xml:space="preserve"> </w:t>
      </w:r>
      <w:r w:rsidR="002E1DE5" w:rsidRPr="00DD6409">
        <w:rPr>
          <w:rFonts w:eastAsia="Times New Roman" w:cs="Times New Roman"/>
          <w:color w:val="000000"/>
          <w:kern w:val="0"/>
          <w:sz w:val="22"/>
          <w:szCs w:val="22"/>
          <w14:ligatures w14:val="none"/>
        </w:rPr>
        <w:t>interval] →</w:t>
      </w:r>
      <w:r w:rsidRPr="00DD6409">
        <w:rPr>
          <w:rFonts w:eastAsia="Times New Roman" w:cs="Times New Roman"/>
          <w:color w:val="000000"/>
          <w:kern w:val="0"/>
          <w:sz w:val="22"/>
          <w:szCs w:val="22"/>
          <w14:ligatures w14:val="none"/>
        </w:rPr>
        <w:t xml:space="preserve"> fluency trial 2</w:t>
      </w:r>
    </w:p>
    <w:p w14:paraId="22C0B923" w14:textId="77777777" w:rsidR="00DD6409" w:rsidRPr="00DD6409" w:rsidRDefault="00DD6409" w:rsidP="00DD6409">
      <w:pPr>
        <w:numPr>
          <w:ilvl w:val="1"/>
          <w:numId w:val="40"/>
        </w:numPr>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Fluency trial same as immediate condition</w:t>
      </w:r>
    </w:p>
    <w:p w14:paraId="568B417D" w14:textId="77777777" w:rsidR="00DD6409" w:rsidRPr="00DD6409" w:rsidRDefault="00DD6409" w:rsidP="00DD6409">
      <w:pPr>
        <w:numPr>
          <w:ilvl w:val="1"/>
          <w:numId w:val="41"/>
        </w:numPr>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Delay interval: </w:t>
      </w:r>
      <w:commentRangeStart w:id="24"/>
      <w:r w:rsidRPr="00DD6409">
        <w:rPr>
          <w:rFonts w:eastAsia="Times New Roman" w:cs="Times New Roman"/>
          <w:color w:val="000000"/>
          <w:kern w:val="0"/>
          <w:sz w:val="22"/>
          <w:szCs w:val="22"/>
          <w14:ligatures w14:val="none"/>
        </w:rPr>
        <w:t>trial 1 open for (2-hour window) </w:t>
      </w:r>
      <w:commentRangeEnd w:id="24"/>
      <w:r w:rsidR="00E83AAB">
        <w:rPr>
          <w:rStyle w:val="CommentReference"/>
        </w:rPr>
        <w:commentReference w:id="24"/>
      </w:r>
    </w:p>
    <w:p w14:paraId="375C4715" w14:textId="311977F2" w:rsidR="00DD6409" w:rsidRPr="00DD6409" w:rsidRDefault="00DD6409" w:rsidP="00DD6409">
      <w:pPr>
        <w:numPr>
          <w:ilvl w:val="1"/>
          <w:numId w:val="42"/>
        </w:numPr>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Fluency trial 2 opens 24 hours </w:t>
      </w:r>
      <w:commentRangeStart w:id="25"/>
      <w:r w:rsidRPr="00DD6409">
        <w:rPr>
          <w:rFonts w:eastAsia="Times New Roman" w:cs="Times New Roman"/>
          <w:color w:val="000000"/>
          <w:kern w:val="0"/>
          <w:sz w:val="22"/>
          <w:szCs w:val="22"/>
          <w14:ligatures w14:val="none"/>
        </w:rPr>
        <w:t xml:space="preserve">after fluency trial </w:t>
      </w:r>
      <w:r w:rsidR="00D56243" w:rsidRPr="00DD6409">
        <w:rPr>
          <w:rFonts w:eastAsia="Times New Roman" w:cs="Times New Roman"/>
          <w:color w:val="000000"/>
          <w:kern w:val="0"/>
          <w:sz w:val="22"/>
          <w:szCs w:val="22"/>
          <w14:ligatures w14:val="none"/>
        </w:rPr>
        <w:t>1.</w:t>
      </w:r>
      <w:commentRangeEnd w:id="25"/>
      <w:r w:rsidR="00E83AAB">
        <w:rPr>
          <w:rStyle w:val="CommentReference"/>
        </w:rPr>
        <w:commentReference w:id="25"/>
      </w:r>
    </w:p>
    <w:p w14:paraId="6A1FAEF8" w14:textId="77777777" w:rsidR="00DD6409" w:rsidRPr="00DD6409" w:rsidRDefault="00DD6409" w:rsidP="00DD6409">
      <w:pPr>
        <w:numPr>
          <w:ilvl w:val="1"/>
          <w:numId w:val="43"/>
        </w:numPr>
        <w:ind w:left="216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Trial 2 window 24 hours</w:t>
      </w:r>
    </w:p>
    <w:p w14:paraId="5C883EBA" w14:textId="3757C4D2" w:rsidR="00DD6409" w:rsidRPr="00DD6409" w:rsidRDefault="00DD6409" w:rsidP="00DD6409">
      <w:pPr>
        <w:numPr>
          <w:ilvl w:val="2"/>
          <w:numId w:val="44"/>
        </w:numPr>
        <w:ind w:left="2880"/>
        <w:textAlignment w:val="baseline"/>
        <w:rPr>
          <w:rFonts w:eastAsia="Times New Roman" w:cs="Times New Roman"/>
          <w:color w:val="000000"/>
          <w:kern w:val="0"/>
          <w:sz w:val="22"/>
          <w:szCs w:val="22"/>
          <w14:ligatures w14:val="none"/>
        </w:rPr>
      </w:pPr>
      <w:r w:rsidRPr="00DD6409">
        <w:rPr>
          <w:rFonts w:eastAsia="Times New Roman" w:cs="Times New Roman"/>
          <w:color w:val="000000"/>
          <w:kern w:val="0"/>
          <w:sz w:val="22"/>
          <w:szCs w:val="22"/>
          <w14:ligatures w14:val="none"/>
        </w:rPr>
        <w:t xml:space="preserve">Participants asked to start trial 2 near approximate time of day when trial 1 was </w:t>
      </w:r>
      <w:r w:rsidR="002E1DE5" w:rsidRPr="00DD6409">
        <w:rPr>
          <w:rFonts w:eastAsia="Times New Roman" w:cs="Times New Roman"/>
          <w:color w:val="000000"/>
          <w:kern w:val="0"/>
          <w:sz w:val="22"/>
          <w:szCs w:val="22"/>
          <w14:ligatures w14:val="none"/>
        </w:rPr>
        <w:t>started.</w:t>
      </w:r>
    </w:p>
    <w:p w14:paraId="62461FD6" w14:textId="77777777" w:rsidR="00303282" w:rsidRDefault="00303282">
      <w:pPr>
        <w:rPr>
          <w:rFonts w:eastAsia="Times New Roman" w:cs="Times New Roman"/>
          <w:color w:val="000000"/>
          <w:kern w:val="0"/>
          <w:sz w:val="22"/>
          <w:szCs w:val="22"/>
          <w14:ligatures w14:val="none"/>
        </w:rPr>
      </w:pPr>
      <w:r>
        <w:rPr>
          <w:rFonts w:eastAsia="Times New Roman" w:cs="Times New Roman"/>
          <w:color w:val="000000"/>
          <w:kern w:val="0"/>
          <w:sz w:val="22"/>
          <w:szCs w:val="22"/>
          <w14:ligatures w14:val="none"/>
        </w:rPr>
        <w:br w:type="page"/>
      </w:r>
    </w:p>
    <w:p w14:paraId="138904F5" w14:textId="71F73DA3" w:rsidR="003F7436" w:rsidRDefault="003F7436" w:rsidP="00D32E78">
      <w:pPr>
        <w:spacing w:after="320"/>
        <w:jc w:val="center"/>
        <w:rPr>
          <w:rFonts w:eastAsia="Times New Roman" w:cs="Times New Roman"/>
          <w:color w:val="666666"/>
          <w:kern w:val="0"/>
          <w:sz w:val="30"/>
          <w:szCs w:val="30"/>
          <w14:ligatures w14:val="none"/>
        </w:rPr>
      </w:pPr>
      <w:r>
        <w:rPr>
          <w:rFonts w:eastAsia="Times New Roman" w:cs="Times New Roman"/>
          <w:color w:val="666666"/>
          <w:kern w:val="0"/>
          <w:sz w:val="30"/>
          <w:szCs w:val="30"/>
          <w14:ligatures w14:val="none"/>
        </w:rPr>
        <w:lastRenderedPageBreak/>
        <w:t>Results</w:t>
      </w:r>
    </w:p>
    <w:p w14:paraId="4FAC0EDA" w14:textId="6D992A9F" w:rsidR="00E52B66" w:rsidRPr="00D32E78" w:rsidRDefault="00E52B66" w:rsidP="008E67BD">
      <w:pPr>
        <w:pStyle w:val="ListBullet"/>
      </w:pPr>
    </w:p>
    <w:p w14:paraId="0A92C97D" w14:textId="389FB5B3" w:rsidR="003F7436" w:rsidRPr="00DD6409" w:rsidRDefault="003F7436" w:rsidP="003F7436"/>
    <w:p w14:paraId="0FECBE61" w14:textId="78A80EA1" w:rsidR="00DD6409" w:rsidRPr="00DD6409" w:rsidRDefault="00DD6409" w:rsidP="0085642E">
      <w:pPr>
        <w:pStyle w:val="ListBullet"/>
      </w:pPr>
      <w:r w:rsidRPr="00DD6409">
        <w:br w:type="page"/>
      </w:r>
      <w:r w:rsidR="00303282">
        <w:lastRenderedPageBreak/>
        <w:br w:type="page"/>
      </w:r>
    </w:p>
    <w:p w14:paraId="003E4091" w14:textId="77777777" w:rsidR="00DD6409" w:rsidRPr="00DD6409" w:rsidRDefault="00DD6409" w:rsidP="00DD6409">
      <w:pPr>
        <w:textAlignment w:val="baseline"/>
        <w:rPr>
          <w:rFonts w:eastAsia="Times New Roman" w:cs="Times New Roman"/>
          <w:color w:val="000000"/>
          <w:kern w:val="0"/>
          <w:sz w:val="22"/>
          <w:szCs w:val="22"/>
          <w14:ligatures w14:val="none"/>
        </w:rPr>
      </w:pPr>
    </w:p>
    <w:p w14:paraId="3F817B83" w14:textId="27DEFC0A" w:rsidR="00DE6334" w:rsidRPr="00DD6409" w:rsidRDefault="00DD6409" w:rsidP="00DD6409">
      <w:pPr>
        <w:jc w:val="center"/>
        <w:rPr>
          <w:rFonts w:cs="Times New Roman"/>
        </w:rPr>
      </w:pPr>
      <w:r w:rsidRPr="00DD6409">
        <w:rPr>
          <w:rFonts w:cs="Times New Roman"/>
        </w:rPr>
        <w:t xml:space="preserve">References </w:t>
      </w:r>
    </w:p>
    <w:p w14:paraId="70EBE90A" w14:textId="5B36F0A5" w:rsidR="0050154E" w:rsidRPr="004377F5" w:rsidRDefault="0050154E" w:rsidP="004377F5">
      <w:pPr>
        <w:rPr>
          <w:rFonts w:eastAsia="Times New Roman" w:cs="Times New Roman"/>
          <w:color w:val="000000"/>
          <w:kern w:val="0"/>
          <w14:ligatures w14:val="none"/>
        </w:rPr>
      </w:pPr>
    </w:p>
    <w:p w14:paraId="2558115B" w14:textId="7777777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A. A. Kumar, M. </w:t>
      </w:r>
      <w:proofErr w:type="spellStart"/>
      <w:r w:rsidRPr="0050154E">
        <w:rPr>
          <w:rFonts w:ascii="Times New Roman" w:hAnsi="Times New Roman" w:cs="Times New Roman"/>
          <w:sz w:val="24"/>
          <w:szCs w:val="24"/>
        </w:rPr>
        <w:t>Apsel</w:t>
      </w:r>
      <w:proofErr w:type="spellEnd"/>
      <w:r w:rsidRPr="0050154E">
        <w:rPr>
          <w:rFonts w:ascii="Times New Roman" w:hAnsi="Times New Roman" w:cs="Times New Roman"/>
          <w:sz w:val="24"/>
          <w:szCs w:val="24"/>
        </w:rPr>
        <w:t xml:space="preserve">, L. Zhang, N. Xing, M. N. Jones, N. B. </w:t>
      </w:r>
      <w:proofErr w:type="gramStart"/>
      <w:r w:rsidRPr="0050154E">
        <w:rPr>
          <w:rFonts w:ascii="Times New Roman" w:hAnsi="Times New Roman" w:cs="Times New Roman"/>
          <w:sz w:val="24"/>
          <w:szCs w:val="24"/>
        </w:rPr>
        <w:t>Lundin,...</w:t>
      </w:r>
      <w:proofErr w:type="gramEnd"/>
      <w:r w:rsidRPr="0050154E">
        <w:rPr>
          <w:rFonts w:ascii="Times New Roman" w:hAnsi="Times New Roman" w:cs="Times New Roman"/>
          <w:sz w:val="24"/>
          <w:szCs w:val="24"/>
        </w:rPr>
        <w:t xml:space="preserve"> and W. P. Hetrick, forager: A Python package and web interface for modeling mental search</w:t>
      </w:r>
    </w:p>
    <w:p w14:paraId="605756ED" w14:textId="77777777" w:rsidR="007468DA"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3E9E991D" w14:textId="7DB693F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A. K. Troyer, M. Moscovitch, G. Winocur, L. Leach and M. Freedman, Clustering and switching on verbal fluency tests in Alzheimer's and Parkinson's disease, https://doi.org/10.1016/S0028-3932(97)00152-8</w:t>
      </w:r>
    </w:p>
    <w:p w14:paraId="744A84B7" w14:textId="77777777" w:rsidR="007468DA"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6564CB32" w14:textId="11AEA70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F. </w:t>
      </w:r>
      <w:proofErr w:type="spellStart"/>
      <w:r w:rsidRPr="0050154E">
        <w:rPr>
          <w:rFonts w:ascii="Times New Roman" w:hAnsi="Times New Roman" w:cs="Times New Roman"/>
          <w:sz w:val="24"/>
          <w:szCs w:val="24"/>
        </w:rPr>
        <w:t>Bellezza</w:t>
      </w:r>
      <w:proofErr w:type="spellEnd"/>
      <w:r w:rsidRPr="0050154E">
        <w:rPr>
          <w:rFonts w:ascii="Times New Roman" w:hAnsi="Times New Roman" w:cs="Times New Roman"/>
          <w:sz w:val="24"/>
          <w:szCs w:val="24"/>
        </w:rPr>
        <w:t xml:space="preserve">, D. L. </w:t>
      </w:r>
      <w:proofErr w:type="gramStart"/>
      <w:r w:rsidRPr="0050154E">
        <w:rPr>
          <w:rFonts w:ascii="Times New Roman" w:hAnsi="Times New Roman" w:cs="Times New Roman"/>
          <w:sz w:val="24"/>
          <w:szCs w:val="24"/>
        </w:rPr>
        <w:t>Richards</w:t>
      </w:r>
      <w:proofErr w:type="gramEnd"/>
      <w:r w:rsidRPr="0050154E">
        <w:rPr>
          <w:rFonts w:ascii="Times New Roman" w:hAnsi="Times New Roman" w:cs="Times New Roman"/>
          <w:sz w:val="24"/>
          <w:szCs w:val="24"/>
        </w:rPr>
        <w:t xml:space="preserve"> and R. </w:t>
      </w:r>
      <w:proofErr w:type="spellStart"/>
      <w:r w:rsidRPr="0050154E">
        <w:rPr>
          <w:rFonts w:ascii="Times New Roman" w:hAnsi="Times New Roman" w:cs="Times New Roman"/>
          <w:sz w:val="24"/>
          <w:szCs w:val="24"/>
        </w:rPr>
        <w:t>Geiselman</w:t>
      </w:r>
      <w:proofErr w:type="spellEnd"/>
      <w:r w:rsidRPr="0050154E">
        <w:rPr>
          <w:rFonts w:ascii="Times New Roman" w:hAnsi="Times New Roman" w:cs="Times New Roman"/>
          <w:sz w:val="24"/>
          <w:szCs w:val="24"/>
        </w:rPr>
        <w:t>, Semantic processing and organization in free recall, 1976, Memory &amp; Cognition</w:t>
      </w:r>
    </w:p>
    <w:p w14:paraId="66D418F3" w14:textId="77777777" w:rsidR="0050154E" w:rsidRPr="004377F5" w:rsidRDefault="0050154E" w:rsidP="001E2111">
      <w:pPr>
        <w:spacing w:before="100" w:beforeAutospacing="1" w:after="100" w:afterAutospacing="1" w:line="276" w:lineRule="auto"/>
        <w:rPr>
          <w:rFonts w:cs="Times New Roman"/>
          <w:color w:val="212121"/>
          <w:shd w:val="clear" w:color="auto" w:fill="FFFFFF"/>
        </w:rPr>
      </w:pPr>
      <w:r w:rsidRPr="004377F5">
        <w:rPr>
          <w:rFonts w:cs="Times New Roman"/>
          <w:color w:val="212121"/>
          <w:shd w:val="clear" w:color="auto" w:fill="FFFFFF"/>
        </w:rPr>
        <w:t xml:space="preserve">Gonzalez-Burgos L, Hernández-Cabrera JA, Westman E, Barroso J, Ferreira D. Cognitive compensatory mechanisms in normal aging: a study on verbal fluency and the contribution of other cognitive functions. Aging (Albany NY). 2019 Jun 22;11(12):4090-4106. </w:t>
      </w:r>
      <w:proofErr w:type="spellStart"/>
      <w:r w:rsidRPr="004377F5">
        <w:rPr>
          <w:rFonts w:cs="Times New Roman"/>
          <w:color w:val="212121"/>
          <w:shd w:val="clear" w:color="auto" w:fill="FFFFFF"/>
        </w:rPr>
        <w:t>doi</w:t>
      </w:r>
      <w:proofErr w:type="spellEnd"/>
      <w:r w:rsidRPr="004377F5">
        <w:rPr>
          <w:rFonts w:cs="Times New Roman"/>
          <w:color w:val="212121"/>
          <w:shd w:val="clear" w:color="auto" w:fill="FFFFFF"/>
        </w:rPr>
        <w:t>: 10.18632/aging.102040. PMID: 31232698; PMCID: PMC6628999.</w:t>
      </w:r>
    </w:p>
    <w:p w14:paraId="71CE0FAC" w14:textId="4BFCE63F" w:rsid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H. Vankrunkelsven, S. Verheyen, G. Storms and S. D. Deyne, Predicting Lexical Norms: A Comparison between a Word Association Model and Text-Based Word Co-occurrence Models, </w:t>
      </w:r>
      <w:hyperlink r:id="rId10" w:history="1">
        <w:r w:rsidR="007468DA" w:rsidRPr="00152E49">
          <w:rPr>
            <w:rStyle w:val="Hyperlink"/>
            <w:rFonts w:ascii="Times New Roman" w:hAnsi="Times New Roman" w:cs="Times New Roman"/>
            <w:sz w:val="24"/>
            <w:szCs w:val="24"/>
          </w:rPr>
          <w:t>https://doi.org/10.5334/joc.50</w:t>
        </w:r>
      </w:hyperlink>
    </w:p>
    <w:p w14:paraId="4D9B6050" w14:textId="77777777" w:rsidR="007468DA" w:rsidRPr="0050154E"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093C1AD2" w14:textId="7777777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J. C. Zemla, K. Cao, K. D. </w:t>
      </w:r>
      <w:proofErr w:type="gramStart"/>
      <w:r w:rsidRPr="0050154E">
        <w:rPr>
          <w:rFonts w:ascii="Times New Roman" w:hAnsi="Times New Roman" w:cs="Times New Roman"/>
          <w:sz w:val="24"/>
          <w:szCs w:val="24"/>
        </w:rPr>
        <w:t>Mueller</w:t>
      </w:r>
      <w:proofErr w:type="gramEnd"/>
      <w:r w:rsidRPr="0050154E">
        <w:rPr>
          <w:rFonts w:ascii="Times New Roman" w:hAnsi="Times New Roman" w:cs="Times New Roman"/>
          <w:sz w:val="24"/>
          <w:szCs w:val="24"/>
        </w:rPr>
        <w:t xml:space="preserve"> and J. L. Austerweil, SNAFU: The Semantic Network and Fluency Utility, 2020, Behavior Research Methods, https://doi.org/10.3758/s13428-019-01343-w</w:t>
      </w:r>
    </w:p>
    <w:p w14:paraId="083BEB17" w14:textId="77777777" w:rsidR="007468DA"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61DD9BF7" w14:textId="6D41969D" w:rsid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J. Gordon and S. </w:t>
      </w:r>
      <w:proofErr w:type="spellStart"/>
      <w:r w:rsidRPr="0050154E">
        <w:rPr>
          <w:rFonts w:ascii="Times New Roman" w:hAnsi="Times New Roman" w:cs="Times New Roman"/>
          <w:sz w:val="24"/>
          <w:szCs w:val="24"/>
        </w:rPr>
        <w:t>Cheimariou</w:t>
      </w:r>
      <w:proofErr w:type="spellEnd"/>
      <w:r w:rsidRPr="0050154E">
        <w:rPr>
          <w:rFonts w:ascii="Times New Roman" w:hAnsi="Times New Roman" w:cs="Times New Roman"/>
          <w:sz w:val="24"/>
          <w:szCs w:val="24"/>
        </w:rPr>
        <w:t xml:space="preserve">, Semantic interference in a randomized naming task: Effects of age, order, and category, 2014, Cognitive Neuropsychology, </w:t>
      </w:r>
      <w:hyperlink r:id="rId11" w:history="1">
        <w:r w:rsidR="007468DA" w:rsidRPr="00152E49">
          <w:rPr>
            <w:rStyle w:val="Hyperlink"/>
            <w:rFonts w:ascii="Times New Roman" w:hAnsi="Times New Roman" w:cs="Times New Roman"/>
            <w:sz w:val="24"/>
            <w:szCs w:val="24"/>
          </w:rPr>
          <w:t>https://doi.org/10.1080/02643294.2013.877437</w:t>
        </w:r>
      </w:hyperlink>
    </w:p>
    <w:p w14:paraId="555B2D33" w14:textId="77777777" w:rsidR="007468DA" w:rsidRPr="0050154E"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0DB53CFB" w14:textId="0FCCE989" w:rsid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J. R. Manning and M. Kahana, Interpreting semantic clustering effects in free recall, 2012, Memory, </w:t>
      </w:r>
      <w:hyperlink r:id="rId12" w:history="1">
        <w:r w:rsidR="007468DA" w:rsidRPr="00152E49">
          <w:rPr>
            <w:rStyle w:val="Hyperlink"/>
            <w:rFonts w:ascii="Times New Roman" w:hAnsi="Times New Roman" w:cs="Times New Roman"/>
            <w:sz w:val="24"/>
            <w:szCs w:val="24"/>
          </w:rPr>
          <w:t>https://doi.org/10.1080/09658211.2012.683010</w:t>
        </w:r>
      </w:hyperlink>
    </w:p>
    <w:p w14:paraId="511CF329" w14:textId="77777777" w:rsidR="007468DA" w:rsidRPr="0050154E"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7CF13263" w14:textId="217332EC" w:rsid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K. Lange, E. W. M. </w:t>
      </w:r>
      <w:proofErr w:type="spellStart"/>
      <w:r w:rsidRPr="0050154E">
        <w:rPr>
          <w:rFonts w:ascii="Times New Roman" w:hAnsi="Times New Roman" w:cs="Times New Roman"/>
          <w:sz w:val="24"/>
          <w:szCs w:val="24"/>
        </w:rPr>
        <w:t>Hopman</w:t>
      </w:r>
      <w:proofErr w:type="spellEnd"/>
      <w:r w:rsidRPr="0050154E">
        <w:rPr>
          <w:rFonts w:ascii="Times New Roman" w:hAnsi="Times New Roman" w:cs="Times New Roman"/>
          <w:sz w:val="24"/>
          <w:szCs w:val="24"/>
        </w:rPr>
        <w:t xml:space="preserve">, J. C. Zemla and J. L. Austerweil, Evidence against a relation between bilingualism and creativity, 2020, </w:t>
      </w:r>
      <w:proofErr w:type="spellStart"/>
      <w:r w:rsidRPr="0050154E">
        <w:rPr>
          <w:rFonts w:ascii="Times New Roman" w:hAnsi="Times New Roman" w:cs="Times New Roman"/>
          <w:sz w:val="24"/>
          <w:szCs w:val="24"/>
        </w:rPr>
        <w:t>PLoS</w:t>
      </w:r>
      <w:proofErr w:type="spellEnd"/>
      <w:r w:rsidRPr="0050154E">
        <w:rPr>
          <w:rFonts w:ascii="Times New Roman" w:hAnsi="Times New Roman" w:cs="Times New Roman"/>
          <w:sz w:val="24"/>
          <w:szCs w:val="24"/>
        </w:rPr>
        <w:t xml:space="preserve"> ONE, </w:t>
      </w:r>
      <w:hyperlink r:id="rId13" w:history="1">
        <w:r w:rsidR="007468DA" w:rsidRPr="00152E49">
          <w:rPr>
            <w:rStyle w:val="Hyperlink"/>
            <w:rFonts w:ascii="Times New Roman" w:hAnsi="Times New Roman" w:cs="Times New Roman"/>
            <w:sz w:val="24"/>
            <w:szCs w:val="24"/>
          </w:rPr>
          <w:t>https://doi.org/10.1371/journal.pone.0234928</w:t>
        </w:r>
      </w:hyperlink>
    </w:p>
    <w:p w14:paraId="36567F33" w14:textId="77777777" w:rsidR="007468DA" w:rsidRPr="0050154E"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4C26EB90" w14:textId="50F8BBBE" w:rsid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L. J. Clark, M. Gatz, L. Zheng, Y. Chen, C. </w:t>
      </w:r>
      <w:proofErr w:type="spellStart"/>
      <w:r w:rsidRPr="0050154E">
        <w:rPr>
          <w:rFonts w:ascii="Times New Roman" w:hAnsi="Times New Roman" w:cs="Times New Roman"/>
          <w:sz w:val="24"/>
          <w:szCs w:val="24"/>
        </w:rPr>
        <w:t>Mccleary</w:t>
      </w:r>
      <w:proofErr w:type="spellEnd"/>
      <w:r w:rsidRPr="0050154E">
        <w:rPr>
          <w:rFonts w:ascii="Times New Roman" w:hAnsi="Times New Roman" w:cs="Times New Roman"/>
          <w:sz w:val="24"/>
          <w:szCs w:val="24"/>
        </w:rPr>
        <w:t xml:space="preserve"> and W. J. Mack, Longitudinal verbal fluency in normal aging, preclinical and prevalent Alzheimer disease, 2010, </w:t>
      </w:r>
      <w:hyperlink r:id="rId14" w:history="1">
        <w:r w:rsidR="007468DA" w:rsidRPr="00152E49">
          <w:rPr>
            <w:rStyle w:val="Hyperlink"/>
            <w:rFonts w:ascii="Times New Roman" w:hAnsi="Times New Roman" w:cs="Times New Roman"/>
            <w:sz w:val="24"/>
            <w:szCs w:val="24"/>
          </w:rPr>
          <w:t>https://doi.org/10.1177/1533317509345154</w:t>
        </w:r>
      </w:hyperlink>
    </w:p>
    <w:p w14:paraId="33DACB60" w14:textId="77777777" w:rsidR="007468DA" w:rsidRPr="0050154E" w:rsidRDefault="007468DA" w:rsidP="001E2111">
      <w:pPr>
        <w:pStyle w:val="ListNumber"/>
        <w:numPr>
          <w:ilvl w:val="0"/>
          <w:numId w:val="0"/>
        </w:numPr>
        <w:spacing w:before="100" w:beforeAutospacing="1" w:after="100" w:afterAutospacing="1"/>
        <w:rPr>
          <w:rFonts w:ascii="Times New Roman" w:hAnsi="Times New Roman" w:cs="Times New Roman"/>
          <w:sz w:val="24"/>
          <w:szCs w:val="24"/>
        </w:rPr>
      </w:pPr>
    </w:p>
    <w:p w14:paraId="0C27C6DC" w14:textId="7777777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lastRenderedPageBreak/>
        <w:t>M. J. Huff, J. McNabb and K. Hutchison, List blocking and longer retention intervals reveal an influence of gist processing for lexically ambiguous critical lures, 2015, Memory &amp; Cognition, https://doi.org/10.3758/s13421-015-0533-3</w:t>
      </w:r>
    </w:p>
    <w:p w14:paraId="6D04ADB3" w14:textId="00412C82" w:rsidR="0050154E" w:rsidRPr="004377F5" w:rsidRDefault="0050154E" w:rsidP="001E2111">
      <w:pPr>
        <w:spacing w:before="100" w:beforeAutospacing="1" w:after="100" w:afterAutospacing="1" w:line="276" w:lineRule="auto"/>
        <w:rPr>
          <w:rFonts w:cs="Times New Roman"/>
          <w:color w:val="212121"/>
          <w:shd w:val="clear" w:color="auto" w:fill="FFFFFF"/>
        </w:rPr>
      </w:pPr>
      <w:r w:rsidRPr="004377F5">
        <w:rPr>
          <w:rFonts w:cs="Times New Roman"/>
          <w:color w:val="333333"/>
          <w:shd w:val="clear" w:color="auto" w:fill="FFFFFF"/>
        </w:rPr>
        <w:t>Mayr, U. (2002). On the dissociation between clustering and switching in verbal fluency: Comment on Troyer, Moscovitch, Winocur, Alexander and Stuss. </w:t>
      </w:r>
      <w:r w:rsidRPr="004377F5">
        <w:rPr>
          <w:rStyle w:val="Emphasis"/>
          <w:rFonts w:cs="Times New Roman"/>
          <w:color w:val="333333"/>
          <w:shd w:val="clear" w:color="auto" w:fill="FFFFFF"/>
        </w:rPr>
        <w:t>Neuropsychologia, 40</w:t>
      </w:r>
      <w:r w:rsidRPr="004377F5">
        <w:rPr>
          <w:rFonts w:cs="Times New Roman"/>
          <w:color w:val="333333"/>
          <w:shd w:val="clear" w:color="auto" w:fill="FFFFFF"/>
        </w:rPr>
        <w:t>(5), 562–566. </w:t>
      </w:r>
      <w:hyperlink r:id="rId15" w:tgtFrame="_blank" w:history="1">
        <w:r w:rsidRPr="004377F5">
          <w:rPr>
            <w:rStyle w:val="Hyperlink"/>
            <w:rFonts w:cs="Times New Roman"/>
            <w:color w:val="2C72B7"/>
            <w:shd w:val="clear" w:color="auto" w:fill="FFFFFF"/>
          </w:rPr>
          <w:t>https://doi.org/10.1016/S0028-3932(01)00132-4</w:t>
        </w:r>
      </w:hyperlink>
    </w:p>
    <w:p w14:paraId="6788ACAD" w14:textId="77777777"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T. T. Hills, P. M. Todd and M. N. Jones, Foraging in Semantic Fields: How We Search Through Memory, https://doi.org/10.1111/tops.12151</w:t>
      </w:r>
    </w:p>
    <w:p w14:paraId="01556469" w14:textId="77777777" w:rsidR="0050154E" w:rsidRDefault="0050154E" w:rsidP="001E2111">
      <w:pPr>
        <w:spacing w:before="100" w:beforeAutospacing="1" w:after="100" w:afterAutospacing="1" w:line="276" w:lineRule="auto"/>
        <w:rPr>
          <w:rFonts w:cs="Times New Roman"/>
          <w:color w:val="212121"/>
          <w:shd w:val="clear" w:color="auto" w:fill="FFFFFF"/>
        </w:rPr>
      </w:pPr>
      <w:r w:rsidRPr="004377F5">
        <w:rPr>
          <w:rFonts w:cs="Times New Roman"/>
          <w:color w:val="212121"/>
          <w:shd w:val="clear" w:color="auto" w:fill="FFFFFF"/>
        </w:rPr>
        <w:t>Troyer, A. K., Moscovitch, M., &amp; Winocur, G. (1997). Clustering and switching as two components of verbal fluency: evidence from younger and older healthy adults. </w:t>
      </w:r>
      <w:r w:rsidRPr="004377F5">
        <w:rPr>
          <w:rFonts w:cs="Times New Roman"/>
          <w:i/>
          <w:iCs/>
          <w:color w:val="212121"/>
          <w:shd w:val="clear" w:color="auto" w:fill="FFFFFF"/>
        </w:rPr>
        <w:t>Neuropsychology</w:t>
      </w:r>
      <w:r w:rsidRPr="004377F5">
        <w:rPr>
          <w:rFonts w:cs="Times New Roman"/>
          <w:color w:val="212121"/>
          <w:shd w:val="clear" w:color="auto" w:fill="FFFFFF"/>
        </w:rPr>
        <w:t>, </w:t>
      </w:r>
      <w:r w:rsidRPr="004377F5">
        <w:rPr>
          <w:rFonts w:cs="Times New Roman"/>
          <w:i/>
          <w:iCs/>
          <w:color w:val="212121"/>
          <w:shd w:val="clear" w:color="auto" w:fill="FFFFFF"/>
        </w:rPr>
        <w:t>11</w:t>
      </w:r>
      <w:r w:rsidRPr="004377F5">
        <w:rPr>
          <w:rFonts w:cs="Times New Roman"/>
          <w:color w:val="212121"/>
          <w:shd w:val="clear" w:color="auto" w:fill="FFFFFF"/>
        </w:rPr>
        <w:t xml:space="preserve">(1), 138–146. </w:t>
      </w:r>
      <w:hyperlink r:id="rId16" w:history="1">
        <w:r w:rsidRPr="004377F5">
          <w:rPr>
            <w:rStyle w:val="Hyperlink"/>
            <w:rFonts w:cs="Times New Roman"/>
            <w:shd w:val="clear" w:color="auto" w:fill="FFFFFF"/>
          </w:rPr>
          <w:t>https://doi.org/10.1037//0894-4105.11.1.138</w:t>
        </w:r>
      </w:hyperlink>
    </w:p>
    <w:p w14:paraId="43F9B16A" w14:textId="77777777" w:rsidR="0050154E" w:rsidRPr="004377F5" w:rsidRDefault="0050154E" w:rsidP="001E2111">
      <w:pPr>
        <w:spacing w:before="100" w:beforeAutospacing="1" w:after="100" w:afterAutospacing="1" w:line="276" w:lineRule="auto"/>
        <w:rPr>
          <w:rFonts w:cs="Times New Roman"/>
          <w:color w:val="212121"/>
          <w:shd w:val="clear" w:color="auto" w:fill="FFFFFF"/>
        </w:rPr>
      </w:pPr>
      <w:r w:rsidRPr="004377F5">
        <w:rPr>
          <w:rFonts w:cs="Times New Roman"/>
          <w:color w:val="212121"/>
          <w:shd w:val="clear" w:color="auto" w:fill="FFFFFF"/>
        </w:rPr>
        <w:t>Troyer, A. K., Moscovitch, M., Winocur, G., Leach, L., &amp; Freedman, M. (1998). Clustering and switching on verbal fluency tests in Alzheimer's and Parkinson's disease. </w:t>
      </w:r>
      <w:r w:rsidRPr="004377F5">
        <w:rPr>
          <w:rFonts w:cs="Times New Roman"/>
          <w:i/>
          <w:iCs/>
          <w:color w:val="212121"/>
          <w:shd w:val="clear" w:color="auto" w:fill="FFFFFF"/>
        </w:rPr>
        <w:t xml:space="preserve">Journal of the International Neuropsychological </w:t>
      </w:r>
      <w:proofErr w:type="gramStart"/>
      <w:r w:rsidRPr="004377F5">
        <w:rPr>
          <w:rFonts w:cs="Times New Roman"/>
          <w:i/>
          <w:iCs/>
          <w:color w:val="212121"/>
          <w:shd w:val="clear" w:color="auto" w:fill="FFFFFF"/>
        </w:rPr>
        <w:t>Society :</w:t>
      </w:r>
      <w:proofErr w:type="gramEnd"/>
      <w:r w:rsidRPr="004377F5">
        <w:rPr>
          <w:rFonts w:cs="Times New Roman"/>
          <w:i/>
          <w:iCs/>
          <w:color w:val="212121"/>
          <w:shd w:val="clear" w:color="auto" w:fill="FFFFFF"/>
        </w:rPr>
        <w:t xml:space="preserve"> JINS</w:t>
      </w:r>
      <w:r w:rsidRPr="004377F5">
        <w:rPr>
          <w:rFonts w:cs="Times New Roman"/>
          <w:color w:val="212121"/>
          <w:shd w:val="clear" w:color="auto" w:fill="FFFFFF"/>
        </w:rPr>
        <w:t>, </w:t>
      </w:r>
      <w:r w:rsidRPr="004377F5">
        <w:rPr>
          <w:rFonts w:cs="Times New Roman"/>
          <w:i/>
          <w:iCs/>
          <w:color w:val="212121"/>
          <w:shd w:val="clear" w:color="auto" w:fill="FFFFFF"/>
        </w:rPr>
        <w:t>4</w:t>
      </w:r>
      <w:r w:rsidRPr="004377F5">
        <w:rPr>
          <w:rFonts w:cs="Times New Roman"/>
          <w:color w:val="212121"/>
          <w:shd w:val="clear" w:color="auto" w:fill="FFFFFF"/>
        </w:rPr>
        <w:t xml:space="preserve">(2), 137–143. </w:t>
      </w:r>
      <w:hyperlink r:id="rId17" w:history="1">
        <w:r w:rsidRPr="004377F5">
          <w:rPr>
            <w:rStyle w:val="Hyperlink"/>
            <w:rFonts w:cs="Times New Roman"/>
            <w:shd w:val="clear" w:color="auto" w:fill="FFFFFF"/>
          </w:rPr>
          <w:t>https://doi.org/10.1017/s1355617798001374</w:t>
        </w:r>
      </w:hyperlink>
    </w:p>
    <w:p w14:paraId="29AC1124" w14:textId="72D65C9E" w:rsidR="00257C17" w:rsidRPr="001D282E" w:rsidRDefault="0050154E" w:rsidP="001E2111">
      <w:pPr>
        <w:spacing w:before="100" w:beforeAutospacing="1" w:after="100" w:afterAutospacing="1" w:line="276" w:lineRule="auto"/>
        <w:rPr>
          <w:rFonts w:cs="Times New Roman"/>
          <w:color w:val="181817"/>
          <w:shd w:val="clear" w:color="auto" w:fill="FFFFFF"/>
        </w:rPr>
      </w:pPr>
      <w:r w:rsidRPr="004377F5">
        <w:rPr>
          <w:rFonts w:cs="Times New Roman"/>
          <w:color w:val="181817"/>
          <w:shd w:val="clear" w:color="auto" w:fill="FFFFFF"/>
        </w:rPr>
        <w:t>Van Der Elst, W., Van Boxtel, M., Van Breukelen, G., &amp; Jolles, J. (2006). Normative data for the Animal, Profession and Letter M Naming verbal fluency tests for Dutch speaking participants and the effects of age, education, and sex. </w:t>
      </w:r>
      <w:r w:rsidRPr="004377F5">
        <w:rPr>
          <w:rFonts w:cs="Times New Roman"/>
          <w:i/>
          <w:iCs/>
          <w:color w:val="181817"/>
          <w:bdr w:val="none" w:sz="0" w:space="0" w:color="auto" w:frame="1"/>
          <w:shd w:val="clear" w:color="auto" w:fill="FFFFFF"/>
        </w:rPr>
        <w:t>Journal of the International Neuropsychological Society,</w:t>
      </w:r>
      <w:r w:rsidRPr="004377F5">
        <w:rPr>
          <w:rFonts w:cs="Times New Roman"/>
          <w:color w:val="181817"/>
          <w:shd w:val="clear" w:color="auto" w:fill="FFFFFF"/>
        </w:rPr>
        <w:t> </w:t>
      </w:r>
      <w:r w:rsidRPr="004377F5">
        <w:rPr>
          <w:rFonts w:cs="Times New Roman"/>
          <w:i/>
          <w:iCs/>
          <w:color w:val="181817"/>
          <w:bdr w:val="none" w:sz="0" w:space="0" w:color="auto" w:frame="1"/>
          <w:shd w:val="clear" w:color="auto" w:fill="FFFFFF"/>
        </w:rPr>
        <w:t>12</w:t>
      </w:r>
      <w:r w:rsidRPr="004377F5">
        <w:rPr>
          <w:rFonts w:cs="Times New Roman"/>
          <w:color w:val="181817"/>
          <w:shd w:val="clear" w:color="auto" w:fill="FFFFFF"/>
        </w:rPr>
        <w:t>(1), 80-89. doi:10.1017/S1355617706060115</w:t>
      </w:r>
    </w:p>
    <w:p w14:paraId="7C260FBE" w14:textId="50011D71" w:rsidR="0050154E" w:rsidRPr="0050154E" w:rsidRDefault="0050154E" w:rsidP="001E2111">
      <w:pPr>
        <w:pStyle w:val="ListNumber"/>
        <w:numPr>
          <w:ilvl w:val="0"/>
          <w:numId w:val="0"/>
        </w:numPr>
        <w:spacing w:before="100" w:beforeAutospacing="1" w:after="100" w:afterAutospacing="1"/>
        <w:rPr>
          <w:rFonts w:ascii="Times New Roman" w:hAnsi="Times New Roman" w:cs="Times New Roman"/>
          <w:sz w:val="24"/>
          <w:szCs w:val="24"/>
        </w:rPr>
      </w:pPr>
      <w:r w:rsidRPr="0050154E">
        <w:rPr>
          <w:rFonts w:ascii="Times New Roman" w:hAnsi="Times New Roman" w:cs="Times New Roman"/>
          <w:sz w:val="24"/>
          <w:szCs w:val="24"/>
        </w:rPr>
        <w:t xml:space="preserve">Y. Goshen-Gottstein and H. Kempinsky, Probing memory with conceptual cues at multiple retention intervals: A comparison of forgetting rates on implicit and explicit tests, 2001, </w:t>
      </w:r>
      <w:r w:rsidRPr="001D282E">
        <w:rPr>
          <w:rFonts w:ascii="Times New Roman" w:hAnsi="Times New Roman" w:cs="Times New Roman"/>
          <w:i/>
          <w:iCs/>
          <w:sz w:val="24"/>
          <w:szCs w:val="24"/>
        </w:rPr>
        <w:t>Psychonomic Bulletin &amp; Review</w:t>
      </w:r>
      <w:r w:rsidR="001D282E">
        <w:rPr>
          <w:rFonts w:ascii="Times New Roman" w:hAnsi="Times New Roman" w:cs="Times New Roman"/>
          <w:i/>
          <w:iCs/>
          <w:sz w:val="24"/>
          <w:szCs w:val="24"/>
        </w:rPr>
        <w:t>.</w:t>
      </w:r>
    </w:p>
    <w:p w14:paraId="31FA22F7" w14:textId="5BB204D2" w:rsidR="001060EA" w:rsidRDefault="001060EA" w:rsidP="00372FEA"/>
    <w:p w14:paraId="63C00079" w14:textId="77777777" w:rsidR="00367CC6" w:rsidRPr="00EF2469" w:rsidRDefault="00367CC6" w:rsidP="00EF2469">
      <w:pPr>
        <w:spacing w:before="100" w:beforeAutospacing="1" w:after="100" w:afterAutospacing="1"/>
        <w:textAlignment w:val="baseline"/>
        <w:rPr>
          <w:rFonts w:eastAsia="Times New Roman" w:cs="Times New Roman"/>
          <w:color w:val="000000"/>
          <w:kern w:val="0"/>
          <w:sz w:val="22"/>
          <w:szCs w:val="22"/>
          <w14:ligatures w14:val="none"/>
        </w:rPr>
      </w:pPr>
    </w:p>
    <w:p w14:paraId="4E6D6A61" w14:textId="5E62AB5C" w:rsidR="00C953D3" w:rsidRPr="00DD6409" w:rsidRDefault="00C953D3" w:rsidP="00826901">
      <w:pPr>
        <w:spacing w:before="100" w:beforeAutospacing="1" w:after="100" w:afterAutospacing="1"/>
        <w:ind w:left="720"/>
        <w:rPr>
          <w:rFonts w:eastAsia="Times New Roman" w:cs="Times New Roman"/>
          <w:b/>
          <w:bCs/>
          <w:color w:val="000000"/>
          <w:kern w:val="0"/>
          <w:sz w:val="22"/>
          <w:szCs w:val="22"/>
          <w14:ligatures w14:val="none"/>
        </w:rPr>
      </w:pPr>
      <w:r w:rsidRPr="00DD6409">
        <w:rPr>
          <w:rFonts w:eastAsia="Times New Roman" w:cs="Times New Roman"/>
          <w:b/>
          <w:bCs/>
          <w:color w:val="000000"/>
          <w:kern w:val="0"/>
          <w:sz w:val="22"/>
          <w:szCs w:val="22"/>
          <w14:ligatures w14:val="none"/>
        </w:rPr>
        <w:br w:type="page"/>
      </w:r>
    </w:p>
    <w:p w14:paraId="1D2FE530" w14:textId="3BE49470" w:rsidR="00EE06F8" w:rsidRPr="00DD6409" w:rsidRDefault="00EE06F8" w:rsidP="00EA4115">
      <w:pPr>
        <w:numPr>
          <w:ilvl w:val="1"/>
          <w:numId w:val="18"/>
        </w:numPr>
        <w:spacing w:before="100" w:beforeAutospacing="1" w:after="100" w:afterAutospacing="1"/>
        <w:textAlignment w:val="baseline"/>
        <w:rPr>
          <w:rFonts w:eastAsia="Times New Roman" w:cs="Times New Roman"/>
          <w:color w:val="000000"/>
          <w:kern w:val="0"/>
          <w:sz w:val="22"/>
          <w:szCs w:val="22"/>
          <w14:ligatures w14:val="none"/>
        </w:rPr>
      </w:pPr>
      <w:r w:rsidRPr="00DD6409">
        <w:rPr>
          <w:rFonts w:eastAsia="Times New Roman" w:cs="Times New Roman"/>
          <w:b/>
          <w:bCs/>
          <w:color w:val="000000"/>
          <w:kern w:val="0"/>
          <w:sz w:val="22"/>
          <w:szCs w:val="22"/>
          <w14:ligatures w14:val="none"/>
        </w:rPr>
        <w:lastRenderedPageBreak/>
        <w:br w:type="page"/>
      </w:r>
    </w:p>
    <w:p w14:paraId="2C1AA560" w14:textId="77777777" w:rsidR="00D473E4" w:rsidRPr="00DD6409" w:rsidRDefault="00D473E4" w:rsidP="00826901">
      <w:pPr>
        <w:spacing w:before="100" w:beforeAutospacing="1" w:after="100" w:afterAutospacing="1"/>
        <w:rPr>
          <w:rFonts w:eastAsia="Times New Roman" w:cs="Times New Roman"/>
          <w:strike/>
          <w:kern w:val="0"/>
          <w14:ligatures w14:val="none"/>
        </w:rPr>
      </w:pPr>
      <w:r w:rsidRPr="00DD6409">
        <w:rPr>
          <w:rFonts w:eastAsia="Times New Roman" w:cs="Times New Roman"/>
          <w:b/>
          <w:bCs/>
          <w:strike/>
          <w:color w:val="000000"/>
          <w:kern w:val="0"/>
          <w:sz w:val="22"/>
          <w:szCs w:val="22"/>
          <w14:ligatures w14:val="none"/>
        </w:rPr>
        <w:lastRenderedPageBreak/>
        <w:t>What differences have been observed already? </w:t>
      </w:r>
    </w:p>
    <w:p w14:paraId="15472D6B" w14:textId="38080C39" w:rsidR="00D473E4" w:rsidRPr="00DD6409" w:rsidRDefault="00D473E4" w:rsidP="00EA4115">
      <w:pPr>
        <w:numPr>
          <w:ilvl w:val="0"/>
          <w:numId w:val="20"/>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Response lengths increase between </w:t>
      </w:r>
      <w:r w:rsidR="00C65AA3" w:rsidRPr="00DD6409">
        <w:rPr>
          <w:rFonts w:eastAsia="Times New Roman" w:cs="Times New Roman"/>
          <w:strike/>
          <w:color w:val="000000"/>
          <w:kern w:val="0"/>
          <w:sz w:val="22"/>
          <w:szCs w:val="22"/>
          <w14:ligatures w14:val="none"/>
        </w:rPr>
        <w:t>Trial 1</w:t>
      </w:r>
      <w:r w:rsidRPr="00DD6409">
        <w:rPr>
          <w:rFonts w:eastAsia="Times New Roman" w:cs="Times New Roman"/>
          <w:strike/>
          <w:color w:val="000000"/>
          <w:kern w:val="0"/>
          <w:sz w:val="22"/>
          <w:szCs w:val="22"/>
          <w14:ligatures w14:val="none"/>
        </w:rPr>
        <w:t xml:space="preserve"> and </w:t>
      </w:r>
      <w:r w:rsidR="00C65AA3" w:rsidRPr="00DD6409">
        <w:rPr>
          <w:rFonts w:eastAsia="Times New Roman" w:cs="Times New Roman"/>
          <w:strike/>
          <w:color w:val="000000"/>
          <w:kern w:val="0"/>
          <w:sz w:val="22"/>
          <w:szCs w:val="22"/>
          <w14:ligatures w14:val="none"/>
        </w:rPr>
        <w:t>Trial 2</w:t>
      </w:r>
      <w:r w:rsidRPr="00DD6409">
        <w:rPr>
          <w:rFonts w:eastAsia="Times New Roman" w:cs="Times New Roman"/>
          <w:strike/>
          <w:color w:val="000000"/>
          <w:kern w:val="0"/>
          <w:sz w:val="22"/>
          <w:szCs w:val="22"/>
          <w14:ligatures w14:val="none"/>
        </w:rPr>
        <w:t xml:space="preserve"> (RL ANOVA)</w:t>
      </w:r>
    </w:p>
    <w:p w14:paraId="66A617AB" w14:textId="01BBAEBC" w:rsidR="00D473E4" w:rsidRPr="00DD6409" w:rsidRDefault="00D473E4" w:rsidP="00EA4115">
      <w:pPr>
        <w:numPr>
          <w:ilvl w:val="0"/>
          <w:numId w:val="20"/>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Responses on </w:t>
      </w:r>
      <w:r w:rsidR="00C65AA3" w:rsidRPr="00DD6409">
        <w:rPr>
          <w:rFonts w:eastAsia="Times New Roman" w:cs="Times New Roman"/>
          <w:strike/>
          <w:color w:val="000000"/>
          <w:kern w:val="0"/>
          <w:sz w:val="22"/>
          <w:szCs w:val="22"/>
          <w14:ligatures w14:val="none"/>
        </w:rPr>
        <w:t>Trial 2</w:t>
      </w:r>
      <w:r w:rsidRPr="00DD6409">
        <w:rPr>
          <w:rFonts w:eastAsia="Times New Roman" w:cs="Times New Roman"/>
          <w:strike/>
          <w:color w:val="000000"/>
          <w:kern w:val="0"/>
          <w:sz w:val="22"/>
          <w:szCs w:val="22"/>
          <w14:ligatures w14:val="none"/>
        </w:rPr>
        <w:t xml:space="preserve"> are significantly more </w:t>
      </w:r>
      <w:r w:rsidR="00082AC2" w:rsidRPr="00DD6409">
        <w:rPr>
          <w:rFonts w:eastAsia="Times New Roman" w:cs="Times New Roman"/>
          <w:strike/>
          <w:color w:val="000000"/>
          <w:kern w:val="0"/>
          <w:sz w:val="22"/>
          <w:szCs w:val="22"/>
          <w14:ligatures w14:val="none"/>
        </w:rPr>
        <w:t>likely.</w:t>
      </w:r>
      <w:r w:rsidRPr="00DD6409">
        <w:rPr>
          <w:rFonts w:eastAsia="Times New Roman" w:cs="Times New Roman"/>
          <w:strike/>
          <w:color w:val="000000"/>
          <w:kern w:val="0"/>
          <w:sz w:val="22"/>
          <w:szCs w:val="22"/>
          <w14:ligatures w14:val="none"/>
        </w:rPr>
        <w:t> </w:t>
      </w:r>
    </w:p>
    <w:p w14:paraId="10EBD75E" w14:textId="46DE0AE4" w:rsidR="00D473E4" w:rsidRPr="00DD6409" w:rsidRDefault="00D473E4" w:rsidP="00EA4115">
      <w:pPr>
        <w:numPr>
          <w:ilvl w:val="0"/>
          <w:numId w:val="20"/>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Average cluster size expands between </w:t>
      </w:r>
      <w:r w:rsidR="00C65AA3" w:rsidRPr="00DD6409">
        <w:rPr>
          <w:rFonts w:eastAsia="Times New Roman" w:cs="Times New Roman"/>
          <w:strike/>
          <w:color w:val="000000"/>
          <w:kern w:val="0"/>
          <w:sz w:val="22"/>
          <w:szCs w:val="22"/>
          <w14:ligatures w14:val="none"/>
        </w:rPr>
        <w:t>Trial 1</w:t>
      </w:r>
      <w:r w:rsidRPr="00DD6409">
        <w:rPr>
          <w:rFonts w:eastAsia="Times New Roman" w:cs="Times New Roman"/>
          <w:strike/>
          <w:color w:val="000000"/>
          <w:kern w:val="0"/>
          <w:sz w:val="22"/>
          <w:szCs w:val="22"/>
          <w14:ligatures w14:val="none"/>
        </w:rPr>
        <w:t xml:space="preserve"> and </w:t>
      </w:r>
      <w:r w:rsidR="00C65AA3" w:rsidRPr="00DD6409">
        <w:rPr>
          <w:rFonts w:eastAsia="Times New Roman" w:cs="Times New Roman"/>
          <w:strike/>
          <w:color w:val="000000"/>
          <w:kern w:val="0"/>
          <w:sz w:val="22"/>
          <w:szCs w:val="22"/>
          <w14:ligatures w14:val="none"/>
        </w:rPr>
        <w:t>Trial 2</w:t>
      </w:r>
      <w:r w:rsidRPr="00DD6409">
        <w:rPr>
          <w:rFonts w:eastAsia="Times New Roman" w:cs="Times New Roman"/>
          <w:strike/>
          <w:color w:val="000000"/>
          <w:kern w:val="0"/>
          <w:sz w:val="22"/>
          <w:szCs w:val="22"/>
          <w14:ligatures w14:val="none"/>
        </w:rPr>
        <w:t xml:space="preserve"> (Clustering analyses)</w:t>
      </w:r>
    </w:p>
    <w:p w14:paraId="42B1E4A0" w14:textId="77777777" w:rsidR="00D473E4" w:rsidRPr="00DD6409" w:rsidRDefault="00D473E4" w:rsidP="00826901">
      <w:pPr>
        <w:spacing w:before="100" w:beforeAutospacing="1" w:after="100" w:afterAutospacing="1"/>
        <w:rPr>
          <w:rFonts w:eastAsia="Times New Roman" w:cs="Times New Roman"/>
          <w:strike/>
          <w:kern w:val="0"/>
          <w14:ligatures w14:val="none"/>
        </w:rPr>
      </w:pPr>
    </w:p>
    <w:p w14:paraId="3D9C9FCC" w14:textId="77777777" w:rsidR="00D473E4" w:rsidRPr="00DD6409" w:rsidRDefault="00D473E4" w:rsidP="00826901">
      <w:pPr>
        <w:spacing w:before="100" w:beforeAutospacing="1" w:after="100" w:afterAutospacing="1"/>
        <w:rPr>
          <w:rFonts w:eastAsia="Times New Roman" w:cs="Times New Roman"/>
          <w:strike/>
          <w:kern w:val="0"/>
          <w14:ligatures w14:val="none"/>
        </w:rPr>
      </w:pPr>
      <w:r w:rsidRPr="00DD6409">
        <w:rPr>
          <w:rFonts w:eastAsia="Times New Roman" w:cs="Times New Roman"/>
          <w:b/>
          <w:bCs/>
          <w:strike/>
          <w:color w:val="000000"/>
          <w:kern w:val="0"/>
          <w:sz w:val="22"/>
          <w:szCs w:val="22"/>
          <w14:ligatures w14:val="none"/>
        </w:rPr>
        <w:t>Will repeated fluency attempts modulate performance universally?</w:t>
      </w:r>
    </w:p>
    <w:p w14:paraId="3CAB2E80" w14:textId="6B6D67D5" w:rsidR="00D473E4" w:rsidRPr="00DD6409" w:rsidRDefault="00D473E4" w:rsidP="00826901">
      <w:pPr>
        <w:spacing w:before="100" w:beforeAutospacing="1" w:after="100" w:afterAutospacing="1"/>
        <w:rPr>
          <w:rFonts w:eastAsia="Times New Roman" w:cs="Times New Roman"/>
          <w:strike/>
          <w:kern w:val="0"/>
          <w14:ligatures w14:val="none"/>
        </w:rPr>
      </w:pPr>
      <w:r w:rsidRPr="00DD6409">
        <w:rPr>
          <w:rFonts w:eastAsia="Times New Roman" w:cs="Times New Roman"/>
          <w:b/>
          <w:bCs/>
          <w:strike/>
          <w:color w:val="000000"/>
          <w:kern w:val="0"/>
          <w:sz w:val="22"/>
          <w:szCs w:val="22"/>
          <w14:ligatures w14:val="none"/>
        </w:rPr>
        <w:tab/>
        <w:t xml:space="preserve">Younger and older adults perform differently on standard fluency </w:t>
      </w:r>
      <w:r w:rsidR="00082AC2" w:rsidRPr="00DD6409">
        <w:rPr>
          <w:rFonts w:eastAsia="Times New Roman" w:cs="Times New Roman"/>
          <w:b/>
          <w:bCs/>
          <w:strike/>
          <w:color w:val="000000"/>
          <w:kern w:val="0"/>
          <w:sz w:val="22"/>
          <w:szCs w:val="22"/>
          <w14:ligatures w14:val="none"/>
        </w:rPr>
        <w:t>procedures.</w:t>
      </w:r>
    </w:p>
    <w:p w14:paraId="0E23B2BA" w14:textId="5E3606FB" w:rsidR="00D473E4" w:rsidRPr="00DD6409" w:rsidRDefault="00D473E4" w:rsidP="00EA4115">
      <w:pPr>
        <w:numPr>
          <w:ilvl w:val="0"/>
          <w:numId w:val="21"/>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Clinical applications of repeated fluency are more relevant to older </w:t>
      </w:r>
      <w:r w:rsidR="00082AC2" w:rsidRPr="00DD6409">
        <w:rPr>
          <w:rFonts w:eastAsia="Times New Roman" w:cs="Times New Roman"/>
          <w:strike/>
          <w:color w:val="000000"/>
          <w:kern w:val="0"/>
          <w:sz w:val="22"/>
          <w:szCs w:val="22"/>
          <w14:ligatures w14:val="none"/>
        </w:rPr>
        <w:t>adults.</w:t>
      </w:r>
    </w:p>
    <w:p w14:paraId="0A8C5554" w14:textId="689D8ED1" w:rsidR="00D473E4" w:rsidRPr="00DD6409" w:rsidRDefault="00D473E4" w:rsidP="00EA4115">
      <w:pPr>
        <w:numPr>
          <w:ilvl w:val="1"/>
          <w:numId w:val="21"/>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Screened for and diagnosed with dementia at higher rates than middle-aged and younger </w:t>
      </w:r>
      <w:r w:rsidR="00082AC2" w:rsidRPr="00DD6409">
        <w:rPr>
          <w:rFonts w:eastAsia="Times New Roman" w:cs="Times New Roman"/>
          <w:strike/>
          <w:color w:val="000000"/>
          <w:kern w:val="0"/>
          <w:sz w:val="22"/>
          <w:szCs w:val="22"/>
          <w14:ligatures w14:val="none"/>
        </w:rPr>
        <w:t>adults.</w:t>
      </w:r>
    </w:p>
    <w:p w14:paraId="44B21D21" w14:textId="454EF9E5" w:rsidR="00D473E4" w:rsidRPr="00DD6409" w:rsidRDefault="00D473E4" w:rsidP="00EA4115">
      <w:pPr>
        <w:numPr>
          <w:ilvl w:val="0"/>
          <w:numId w:val="21"/>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Normal healthy aging associated with a noticeable decline in Verbal fluency performance around age </w:t>
      </w:r>
      <w:r w:rsidR="00082AC2" w:rsidRPr="00DD6409">
        <w:rPr>
          <w:rFonts w:eastAsia="Times New Roman" w:cs="Times New Roman"/>
          <w:strike/>
          <w:color w:val="000000"/>
          <w:kern w:val="0"/>
          <w:sz w:val="22"/>
          <w:szCs w:val="22"/>
          <w14:ligatures w14:val="none"/>
        </w:rPr>
        <w:t>65.</w:t>
      </w:r>
      <w:r w:rsidRPr="00DD6409">
        <w:rPr>
          <w:rFonts w:eastAsia="Times New Roman" w:cs="Times New Roman"/>
          <w:strike/>
          <w:color w:val="000000"/>
          <w:kern w:val="0"/>
          <w:sz w:val="22"/>
          <w:szCs w:val="22"/>
          <w14:ligatures w14:val="none"/>
        </w:rPr>
        <w:t> </w:t>
      </w:r>
    </w:p>
    <w:p w14:paraId="00145BE0" w14:textId="5A6D3E10" w:rsidR="00D473E4" w:rsidRPr="00DD6409" w:rsidRDefault="00D473E4" w:rsidP="00EA4115">
      <w:pPr>
        <w:numPr>
          <w:ilvl w:val="1"/>
          <w:numId w:val="23"/>
        </w:numPr>
        <w:spacing w:before="100" w:beforeAutospacing="1" w:after="100" w:afterAutospacing="1"/>
        <w:textAlignment w:val="baseline"/>
        <w:rPr>
          <w:rFonts w:eastAsia="Times New Roman" w:cs="Times New Roman"/>
          <w:strike/>
          <w:color w:val="000000"/>
          <w:kern w:val="0"/>
          <w:sz w:val="22"/>
          <w:szCs w:val="22"/>
          <w14:ligatures w14:val="none"/>
        </w:rPr>
      </w:pPr>
      <w:r w:rsidRPr="00DD6409">
        <w:rPr>
          <w:rFonts w:eastAsia="Times New Roman" w:cs="Times New Roman"/>
          <w:strike/>
          <w:color w:val="000000"/>
          <w:kern w:val="0"/>
          <w:sz w:val="22"/>
          <w:szCs w:val="22"/>
          <w14:ligatures w14:val="none"/>
        </w:rPr>
        <w:t xml:space="preserve">Younger adults are generally expected to outperform older adults on verbal </w:t>
      </w:r>
      <w:r w:rsidR="00082AC2" w:rsidRPr="00DD6409">
        <w:rPr>
          <w:rFonts w:eastAsia="Times New Roman" w:cs="Times New Roman"/>
          <w:strike/>
          <w:color w:val="000000"/>
          <w:kern w:val="0"/>
          <w:sz w:val="22"/>
          <w:szCs w:val="22"/>
          <w14:ligatures w14:val="none"/>
        </w:rPr>
        <w:t>fluency.</w:t>
      </w:r>
    </w:p>
    <w:p w14:paraId="28154E88" w14:textId="77777777" w:rsidR="00D473E4" w:rsidRPr="00DD6409" w:rsidRDefault="00D473E4" w:rsidP="00826901">
      <w:pPr>
        <w:spacing w:before="100" w:beforeAutospacing="1" w:after="100" w:afterAutospacing="1"/>
        <w:rPr>
          <w:rFonts w:eastAsia="Times New Roman" w:cs="Times New Roman"/>
          <w:kern w:val="0"/>
          <w14:ligatures w14:val="none"/>
        </w:rPr>
      </w:pPr>
    </w:p>
    <w:p w14:paraId="394E2941" w14:textId="77777777" w:rsidR="002B0965" w:rsidRPr="00DD6409" w:rsidRDefault="002B0965" w:rsidP="00826901">
      <w:pPr>
        <w:spacing w:before="100" w:beforeAutospacing="1" w:after="100" w:afterAutospacing="1"/>
        <w:rPr>
          <w:rFonts w:cs="Times New Roman"/>
        </w:rPr>
      </w:pPr>
    </w:p>
    <w:sectPr w:rsidR="002B0965" w:rsidRPr="00DD64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ffrey C Zemla" w:date="2023-09-19T10:17:00Z" w:initials="JZ">
    <w:p w14:paraId="51E0F24B" w14:textId="77777777" w:rsidR="00896239" w:rsidRDefault="00896239" w:rsidP="00C704B8">
      <w:r>
        <w:rPr>
          <w:rStyle w:val="CommentReference"/>
        </w:rPr>
        <w:annotationRef/>
      </w:r>
      <w:r>
        <w:rPr>
          <w:color w:val="000000"/>
          <w:sz w:val="20"/>
          <w:szCs w:val="20"/>
        </w:rPr>
        <w:t>Here is where you will need a summary paragraph or two that tells the reader what our research question is</w:t>
      </w:r>
    </w:p>
  </w:comment>
  <w:comment w:id="1" w:author="Rebecca Anne Wilder" w:date="2023-09-09T10:59:00Z" w:initials="RW">
    <w:p w14:paraId="46885175" w14:textId="061AF190" w:rsidR="00363E60" w:rsidRDefault="00363E60" w:rsidP="002A7AD0">
      <w:r>
        <w:rPr>
          <w:rStyle w:val="CommentReference"/>
        </w:rPr>
        <w:annotationRef/>
      </w:r>
      <w:r>
        <w:rPr>
          <w:color w:val="000000"/>
          <w:sz w:val="20"/>
          <w:szCs w:val="20"/>
        </w:rPr>
        <w:t>Do I need to cite anything here? Not sure because it’s just defining VF and giving examples.</w:t>
      </w:r>
    </w:p>
  </w:comment>
  <w:comment w:id="3" w:author="Jeffrey C Zemla" w:date="2023-09-19T10:20:00Z" w:initials="JZ">
    <w:p w14:paraId="6B10AE37" w14:textId="77777777" w:rsidR="00896239" w:rsidRDefault="00896239" w:rsidP="00FE7EA7">
      <w:r>
        <w:rPr>
          <w:rStyle w:val="CommentReference"/>
        </w:rPr>
        <w:annotationRef/>
      </w:r>
      <w:r>
        <w:rPr>
          <w:color w:val="000000"/>
          <w:sz w:val="20"/>
          <w:szCs w:val="20"/>
        </w:rPr>
        <w:t>Include citations for these</w:t>
      </w:r>
    </w:p>
  </w:comment>
  <w:comment w:id="4" w:author="Jeffrey C Zemla" w:date="2023-09-19T10:20:00Z" w:initials="JZ">
    <w:p w14:paraId="793797BE" w14:textId="52705003" w:rsidR="00896239" w:rsidRDefault="00896239" w:rsidP="007D62BE">
      <w:r>
        <w:rPr>
          <w:rStyle w:val="CommentReference"/>
        </w:rPr>
        <w:annotationRef/>
      </w:r>
      <w:r>
        <w:rPr>
          <w:color w:val="000000"/>
          <w:sz w:val="20"/>
          <w:szCs w:val="20"/>
        </w:rPr>
        <w:t>Include citations for these</w:t>
      </w:r>
    </w:p>
  </w:comment>
  <w:comment w:id="5" w:author="Jeffrey C Zemla" w:date="2023-09-19T10:08:00Z" w:initials="JZ">
    <w:p w14:paraId="1F97EEDD" w14:textId="6369C0A7" w:rsidR="00850220" w:rsidRDefault="00850220" w:rsidP="00241F40">
      <w:r>
        <w:rPr>
          <w:rStyle w:val="CommentReference"/>
        </w:rPr>
        <w:annotationRef/>
      </w:r>
      <w:r>
        <w:rPr>
          <w:color w:val="000000"/>
          <w:sz w:val="20"/>
          <w:szCs w:val="20"/>
        </w:rPr>
        <w:t>How do these differ?</w:t>
      </w:r>
    </w:p>
  </w:comment>
  <w:comment w:id="6" w:author="Jeffrey C Zemla" w:date="2023-09-19T10:12:00Z" w:initials="JZ">
    <w:p w14:paraId="14E02F10" w14:textId="77777777" w:rsidR="00850220" w:rsidRDefault="00850220" w:rsidP="0038750F">
      <w:r>
        <w:rPr>
          <w:rStyle w:val="CommentReference"/>
        </w:rPr>
        <w:annotationRef/>
      </w:r>
      <w:r>
        <w:rPr>
          <w:color w:val="000000"/>
          <w:sz w:val="20"/>
          <w:szCs w:val="20"/>
        </w:rPr>
        <w:t>I’m still not sure what you mean by “fair” — I think you are asking whether the fluency task is ecologically valid. If that’s the case, I wouldn’t say the repeated fluency task is any more or less ecologically valid, but that there are instances where we might engage in repeated semantic retrieval in real life</w:t>
      </w:r>
    </w:p>
  </w:comment>
  <w:comment w:id="7" w:author="Jeffrey C Zemla" w:date="2023-09-19T10:16:00Z" w:initials="JZ">
    <w:p w14:paraId="29E68AF5" w14:textId="77777777" w:rsidR="00896239" w:rsidRDefault="00896239" w:rsidP="00BA0B19">
      <w:r>
        <w:rPr>
          <w:rStyle w:val="CommentReference"/>
        </w:rPr>
        <w:annotationRef/>
      </w:r>
      <w:r>
        <w:rPr>
          <w:color w:val="000000"/>
          <w:sz w:val="20"/>
          <w:szCs w:val="20"/>
        </w:rPr>
        <w:t>Here is where you will want to discuss the repeated fluency task</w:t>
      </w:r>
    </w:p>
  </w:comment>
  <w:comment w:id="8" w:author="Jeffrey C Zemla" w:date="2023-09-19T10:14:00Z" w:initials="JZ">
    <w:p w14:paraId="642CE5DB" w14:textId="2670D67B" w:rsidR="00850220" w:rsidRDefault="00850220" w:rsidP="00393676">
      <w:r>
        <w:rPr>
          <w:rStyle w:val="CommentReference"/>
        </w:rPr>
        <w:annotationRef/>
      </w:r>
      <w:r>
        <w:rPr>
          <w:color w:val="000000"/>
          <w:sz w:val="20"/>
          <w:szCs w:val="20"/>
        </w:rPr>
        <w:t>I think this is fine, but we may get a reviewer who pushes back on this because grocery listing is bounded by what we have and what we need, not just semantics. If so, we could change to something more generic - e.g., asking a kid to list pokemon</w:t>
      </w:r>
    </w:p>
  </w:comment>
  <w:comment w:id="9" w:author="Jeffrey C Zemla" w:date="2023-09-19T10:14:00Z" w:initials="JZ">
    <w:p w14:paraId="625E49DA" w14:textId="77777777" w:rsidR="00896239" w:rsidRDefault="00896239" w:rsidP="0036313E">
      <w:r>
        <w:rPr>
          <w:rStyle w:val="CommentReference"/>
        </w:rPr>
        <w:annotationRef/>
      </w:r>
      <w:r>
        <w:rPr>
          <w:color w:val="000000"/>
          <w:sz w:val="20"/>
          <w:szCs w:val="20"/>
        </w:rPr>
        <w:t>We talked about this and I think its fine, but this will need more detail - as first glance it’s not clear how it’s similar to repeated fluency</w:t>
      </w:r>
    </w:p>
  </w:comment>
  <w:comment w:id="10" w:author="Jeffrey C Zemla" w:date="2023-09-19T10:19:00Z" w:initials="JZ">
    <w:p w14:paraId="52B1CA73" w14:textId="77777777" w:rsidR="00896239" w:rsidRDefault="00896239" w:rsidP="00AC686D">
      <w:r>
        <w:rPr>
          <w:rStyle w:val="CommentReference"/>
        </w:rPr>
        <w:annotationRef/>
      </w:r>
      <w:r>
        <w:rPr>
          <w:color w:val="000000"/>
          <w:sz w:val="20"/>
          <w:szCs w:val="20"/>
        </w:rPr>
        <w:t>Need citation</w:t>
      </w:r>
    </w:p>
  </w:comment>
  <w:comment w:id="11" w:author="Jeffrey C Zemla" w:date="2023-09-19T10:21:00Z" w:initials="JZ">
    <w:p w14:paraId="616BD3AC" w14:textId="77777777" w:rsidR="00896239" w:rsidRDefault="00896239" w:rsidP="00DF1BB2">
      <w:r>
        <w:rPr>
          <w:rStyle w:val="CommentReference"/>
        </w:rPr>
        <w:annotationRef/>
      </w:r>
      <w:r>
        <w:rPr>
          <w:color w:val="000000"/>
          <w:sz w:val="20"/>
          <w:szCs w:val="20"/>
        </w:rPr>
        <w:t>I don’t think this question needs to be asked (straw man). But you could turn this paragraph into one that cites other papers using repeated fluency (mostly mine)</w:t>
      </w:r>
    </w:p>
  </w:comment>
  <w:comment w:id="12" w:author="Rebecca Anne Wilder" w:date="2023-09-09T12:31:00Z" w:initials="RW">
    <w:p w14:paraId="4765E546" w14:textId="50A1328B" w:rsidR="00455B00" w:rsidRDefault="00455B00" w:rsidP="00B638AF">
      <w:r>
        <w:rPr>
          <w:rStyle w:val="CommentReference"/>
        </w:rPr>
        <w:annotationRef/>
      </w:r>
      <w:r>
        <w:rPr>
          <w:color w:val="000000"/>
          <w:sz w:val="20"/>
          <w:szCs w:val="20"/>
        </w:rPr>
        <w:t xml:space="preserve">I’m definitely citing your paper here, but I’m wondering if I should also cite my thesis as well.  </w:t>
      </w:r>
    </w:p>
  </w:comment>
  <w:comment w:id="13" w:author="Jeffrey C Zemla" w:date="2023-09-19T10:26:00Z" w:initials="JZ">
    <w:p w14:paraId="2CA588C7" w14:textId="77777777" w:rsidR="00504A93" w:rsidRDefault="00504A93" w:rsidP="00216AAD">
      <w:r>
        <w:rPr>
          <w:rStyle w:val="CommentReference"/>
        </w:rPr>
        <w:annotationRef/>
      </w:r>
      <w:r>
        <w:rPr>
          <w:color w:val="000000"/>
          <w:sz w:val="20"/>
          <w:szCs w:val="20"/>
        </w:rPr>
        <w:t>I don’t remember any of these results from my papers, but happy to be shown wrong.</w:t>
      </w:r>
    </w:p>
    <w:p w14:paraId="657CF7CF" w14:textId="77777777" w:rsidR="00504A93" w:rsidRDefault="00504A93" w:rsidP="00216AAD"/>
    <w:p w14:paraId="3C5C9F30" w14:textId="77777777" w:rsidR="00504A93" w:rsidRDefault="00504A93" w:rsidP="00216AAD">
      <w:r>
        <w:rPr>
          <w:color w:val="000000"/>
          <w:sz w:val="20"/>
          <w:szCs w:val="20"/>
        </w:rPr>
        <w:t>As we discussed, I would probably avoid citing your thesis because it somewhat scoops your own paper. But I don’t have that strong feelings about it</w:t>
      </w:r>
    </w:p>
  </w:comment>
  <w:comment w:id="14" w:author="Rebecca Anne Wilder" w:date="2023-09-09T12:43:00Z" w:initials="RW">
    <w:p w14:paraId="15D1C6E5" w14:textId="384C1AE6" w:rsidR="00134F29" w:rsidRDefault="00134F29" w:rsidP="00460834">
      <w:r>
        <w:rPr>
          <w:rStyle w:val="CommentReference"/>
        </w:rPr>
        <w:annotationRef/>
      </w:r>
      <w:r>
        <w:rPr>
          <w:color w:val="000000"/>
          <w:sz w:val="20"/>
          <w:szCs w:val="20"/>
        </w:rPr>
        <w:t xml:space="preserve">Including these citations here because I don’t think we’ve explicitly gone over this.  Turns out our guesses for age cut-offs weren’t perfect, but pretty close! </w:t>
      </w:r>
    </w:p>
  </w:comment>
  <w:comment w:id="15" w:author="Jeffrey C Zemla" w:date="2023-09-19T10:27:00Z" w:initials="JZ">
    <w:p w14:paraId="5AB0C39E" w14:textId="77777777" w:rsidR="00504A93" w:rsidRDefault="00504A93" w:rsidP="00436F56">
      <w:r>
        <w:rPr>
          <w:rStyle w:val="CommentReference"/>
        </w:rPr>
        <w:annotationRef/>
      </w:r>
      <w:r>
        <w:rPr>
          <w:color w:val="000000"/>
          <w:sz w:val="20"/>
          <w:szCs w:val="20"/>
        </w:rPr>
        <w:t>Expected? YA often generate more responses than OA and we can cite that</w:t>
      </w:r>
    </w:p>
  </w:comment>
  <w:comment w:id="16" w:author="Jeffrey C Zemla" w:date="2023-09-19T10:29:00Z" w:initials="JZ">
    <w:p w14:paraId="0F1B80EE" w14:textId="77777777" w:rsidR="00504A93" w:rsidRDefault="00504A93" w:rsidP="005C3E26">
      <w:r>
        <w:rPr>
          <w:rStyle w:val="CommentReference"/>
        </w:rPr>
        <w:annotationRef/>
      </w:r>
      <w:r>
        <w:rPr>
          <w:color w:val="000000"/>
          <w:sz w:val="20"/>
          <w:szCs w:val="20"/>
        </w:rPr>
        <w:t>Avoid vague claims. What kind of differences?</w:t>
      </w:r>
    </w:p>
  </w:comment>
  <w:comment w:id="18" w:author="Jeffrey C Zemla" w:date="2023-09-19T10:31:00Z" w:initials="JZ">
    <w:p w14:paraId="1A249671" w14:textId="77777777" w:rsidR="00504A93" w:rsidRDefault="00504A93" w:rsidP="008B4AAF">
      <w:r>
        <w:rPr>
          <w:rStyle w:val="CommentReference"/>
        </w:rPr>
        <w:annotationRef/>
      </w:r>
      <w:r>
        <w:rPr>
          <w:color w:val="000000"/>
          <w:sz w:val="20"/>
          <w:szCs w:val="20"/>
        </w:rPr>
        <w:t>This is a tautology</w:t>
      </w:r>
    </w:p>
  </w:comment>
  <w:comment w:id="0" w:author="Rebecca Anne Wilder" w:date="2023-09-16T14:20:00Z" w:initials="RW">
    <w:p w14:paraId="6BC65E94" w14:textId="1BA01E12" w:rsidR="00476D7F" w:rsidRDefault="00476D7F" w:rsidP="00911C6D">
      <w:r>
        <w:rPr>
          <w:rStyle w:val="CommentReference"/>
        </w:rPr>
        <w:annotationRef/>
      </w:r>
      <w:r>
        <w:rPr>
          <w:color w:val="000000"/>
          <w:sz w:val="20"/>
          <w:szCs w:val="20"/>
        </w:rPr>
        <w:fldChar w:fldCharType="begin"/>
      </w:r>
      <w:r>
        <w:rPr>
          <w:color w:val="000000"/>
          <w:sz w:val="20"/>
          <w:szCs w:val="20"/>
        </w:rPr>
        <w:instrText>HYPERLINK "mailto:jczemla@syr.edu"</w:instrText>
      </w:r>
      <w:r>
        <w:rPr>
          <w:color w:val="000000"/>
          <w:sz w:val="20"/>
          <w:szCs w:val="20"/>
        </w:rPr>
      </w:r>
      <w:bookmarkStart w:id="23" w:name="_@_A6224365469C1A46B75984BBC9A6BF34Z"/>
      <w:r>
        <w:rPr>
          <w:color w:val="000000"/>
          <w:sz w:val="20"/>
          <w:szCs w:val="20"/>
        </w:rPr>
        <w:fldChar w:fldCharType="separate"/>
      </w:r>
      <w:bookmarkEnd w:id="23"/>
      <w:r w:rsidRPr="00476D7F">
        <w:rPr>
          <w:rStyle w:val="Mention"/>
          <w:noProof/>
          <w:sz w:val="20"/>
          <w:szCs w:val="20"/>
        </w:rPr>
        <w:t>@Jeffrey C Zemla</w:t>
      </w:r>
      <w:r>
        <w:rPr>
          <w:color w:val="000000"/>
          <w:sz w:val="20"/>
          <w:szCs w:val="20"/>
        </w:rPr>
        <w:fldChar w:fldCharType="end"/>
      </w:r>
      <w:r>
        <w:rPr>
          <w:color w:val="000000"/>
          <w:sz w:val="20"/>
          <w:szCs w:val="20"/>
        </w:rPr>
        <w:t xml:space="preserve"> Methods are done but still working on the intro.  I may finish adding in the citations for the intro by the time you read this though.</w:t>
      </w:r>
    </w:p>
  </w:comment>
  <w:comment w:id="19" w:author="Jeffrey C Zemla" w:date="2023-09-19T10:33:00Z" w:initials="JZ">
    <w:p w14:paraId="6D846AB2" w14:textId="77777777" w:rsidR="00504A93" w:rsidRDefault="00504A93" w:rsidP="00523EA4">
      <w:r>
        <w:rPr>
          <w:rStyle w:val="CommentReference"/>
        </w:rPr>
        <w:annotationRef/>
      </w:r>
      <w:r>
        <w:rPr>
          <w:color w:val="000000"/>
          <w:sz w:val="20"/>
          <w:szCs w:val="20"/>
        </w:rPr>
        <w:t>This all sounds better for the Discussion than Introduction</w:t>
      </w:r>
    </w:p>
  </w:comment>
  <w:comment w:id="24" w:author="Jeffrey C Zemla" w:date="2023-09-19T10:37:00Z" w:initials="JZ">
    <w:p w14:paraId="62246BAC" w14:textId="77777777" w:rsidR="00E83AAB" w:rsidRDefault="00E83AAB" w:rsidP="00626AE9">
      <w:r>
        <w:rPr>
          <w:rStyle w:val="CommentReference"/>
        </w:rPr>
        <w:annotationRef/>
      </w:r>
      <w:r>
        <w:rPr>
          <w:color w:val="000000"/>
          <w:sz w:val="20"/>
          <w:szCs w:val="20"/>
        </w:rPr>
        <w:t>What is this?</w:t>
      </w:r>
    </w:p>
  </w:comment>
  <w:comment w:id="25" w:author="Jeffrey C Zemla" w:date="2023-09-19T10:38:00Z" w:initials="JZ">
    <w:p w14:paraId="0DBEC41C" w14:textId="77777777" w:rsidR="00E83AAB" w:rsidRDefault="00E83AAB" w:rsidP="004D7A09">
      <w:r>
        <w:rPr>
          <w:rStyle w:val="CommentReference"/>
        </w:rPr>
        <w:annotationRef/>
      </w:r>
      <w:r>
        <w:rPr>
          <w:color w:val="000000"/>
          <w:sz w:val="20"/>
          <w:szCs w:val="20"/>
        </w:rPr>
        <w:t>Was it 24 hr after the last participant? I can’t remember. We will need to report, mean, min, and max delay between trials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0F24B" w15:done="0"/>
  <w15:commentEx w15:paraId="46885175" w15:done="0"/>
  <w15:commentEx w15:paraId="6B10AE37" w15:done="0"/>
  <w15:commentEx w15:paraId="793797BE" w15:done="0"/>
  <w15:commentEx w15:paraId="1F97EEDD" w15:done="0"/>
  <w15:commentEx w15:paraId="14E02F10" w15:done="0"/>
  <w15:commentEx w15:paraId="29E68AF5" w15:done="0"/>
  <w15:commentEx w15:paraId="642CE5DB" w15:done="0"/>
  <w15:commentEx w15:paraId="625E49DA" w15:done="0"/>
  <w15:commentEx w15:paraId="52B1CA73" w15:done="0"/>
  <w15:commentEx w15:paraId="616BD3AC" w15:done="0"/>
  <w15:commentEx w15:paraId="4765E546" w15:done="0"/>
  <w15:commentEx w15:paraId="3C5C9F30" w15:paraIdParent="4765E546" w15:done="0"/>
  <w15:commentEx w15:paraId="15D1C6E5" w15:done="0"/>
  <w15:commentEx w15:paraId="5AB0C39E" w15:done="0"/>
  <w15:commentEx w15:paraId="0F1B80EE" w15:done="0"/>
  <w15:commentEx w15:paraId="1A249671" w15:done="0"/>
  <w15:commentEx w15:paraId="6BC65E94" w15:done="1"/>
  <w15:commentEx w15:paraId="6D846AB2" w15:done="0"/>
  <w15:commentEx w15:paraId="62246BAC" w15:done="0"/>
  <w15:commentEx w15:paraId="0DBEC4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3F3AF" w16cex:dateUtc="2023-09-19T14:17:00Z"/>
  <w16cex:commentExtensible w16cex:durableId="6A8A2932" w16cex:dateUtc="2023-09-09T14:59:00Z"/>
  <w16cex:commentExtensible w16cex:durableId="28B3F45E" w16cex:dateUtc="2023-09-19T14:20:00Z"/>
  <w16cex:commentExtensible w16cex:durableId="28B3F450" w16cex:dateUtc="2023-09-19T14:20:00Z"/>
  <w16cex:commentExtensible w16cex:durableId="28B3F1B5" w16cex:dateUtc="2023-09-19T14:08:00Z"/>
  <w16cex:commentExtensible w16cex:durableId="28B3F27E" w16cex:dateUtc="2023-09-19T14:12:00Z"/>
  <w16cex:commentExtensible w16cex:durableId="28B3F371" w16cex:dateUtc="2023-09-19T14:16:00Z"/>
  <w16cex:commentExtensible w16cex:durableId="28B3F2F6" w16cex:dateUtc="2023-09-19T14:14:00Z"/>
  <w16cex:commentExtensible w16cex:durableId="28B3F323" w16cex:dateUtc="2023-09-19T14:14:00Z"/>
  <w16cex:commentExtensible w16cex:durableId="28B3F438" w16cex:dateUtc="2023-09-19T14:19:00Z"/>
  <w16cex:commentExtensible w16cex:durableId="28B3F4BF" w16cex:dateUtc="2023-09-19T14:21:00Z"/>
  <w16cex:commentExtensible w16cex:durableId="5D7A0787" w16cex:dateUtc="2023-09-09T16:31:00Z"/>
  <w16cex:commentExtensible w16cex:durableId="28B3F5CD" w16cex:dateUtc="2023-09-19T14:26:00Z"/>
  <w16cex:commentExtensible w16cex:durableId="173A1348" w16cex:dateUtc="2023-09-09T16:43:00Z"/>
  <w16cex:commentExtensible w16cex:durableId="28B3F627" w16cex:dateUtc="2023-09-19T14:27:00Z"/>
  <w16cex:commentExtensible w16cex:durableId="28B3F67B" w16cex:dateUtc="2023-09-19T14:29:00Z"/>
  <w16cex:commentExtensible w16cex:durableId="28B3F6F0" w16cex:dateUtc="2023-09-19T14:31:00Z"/>
  <w16cex:commentExtensible w16cex:durableId="24E412E7" w16cex:dateUtc="2023-09-16T18:20:00Z"/>
  <w16cex:commentExtensible w16cex:durableId="28B3F76E" w16cex:dateUtc="2023-09-19T14:33:00Z"/>
  <w16cex:commentExtensible w16cex:durableId="28B3F855" w16cex:dateUtc="2023-09-19T14:37:00Z"/>
  <w16cex:commentExtensible w16cex:durableId="28B3F88D" w16cex:dateUtc="2023-09-19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0F24B" w16cid:durableId="28B3F3AF"/>
  <w16cid:commentId w16cid:paraId="46885175" w16cid:durableId="6A8A2932"/>
  <w16cid:commentId w16cid:paraId="6B10AE37" w16cid:durableId="28B3F45E"/>
  <w16cid:commentId w16cid:paraId="793797BE" w16cid:durableId="28B3F450"/>
  <w16cid:commentId w16cid:paraId="1F97EEDD" w16cid:durableId="28B3F1B5"/>
  <w16cid:commentId w16cid:paraId="14E02F10" w16cid:durableId="28B3F27E"/>
  <w16cid:commentId w16cid:paraId="29E68AF5" w16cid:durableId="28B3F371"/>
  <w16cid:commentId w16cid:paraId="642CE5DB" w16cid:durableId="28B3F2F6"/>
  <w16cid:commentId w16cid:paraId="625E49DA" w16cid:durableId="28B3F323"/>
  <w16cid:commentId w16cid:paraId="52B1CA73" w16cid:durableId="28B3F438"/>
  <w16cid:commentId w16cid:paraId="616BD3AC" w16cid:durableId="28B3F4BF"/>
  <w16cid:commentId w16cid:paraId="4765E546" w16cid:durableId="5D7A0787"/>
  <w16cid:commentId w16cid:paraId="3C5C9F30" w16cid:durableId="28B3F5CD"/>
  <w16cid:commentId w16cid:paraId="15D1C6E5" w16cid:durableId="173A1348"/>
  <w16cid:commentId w16cid:paraId="5AB0C39E" w16cid:durableId="28B3F627"/>
  <w16cid:commentId w16cid:paraId="0F1B80EE" w16cid:durableId="28B3F67B"/>
  <w16cid:commentId w16cid:paraId="1A249671" w16cid:durableId="28B3F6F0"/>
  <w16cid:commentId w16cid:paraId="6BC65E94" w16cid:durableId="24E412E7"/>
  <w16cid:commentId w16cid:paraId="6D846AB2" w16cid:durableId="28B3F76E"/>
  <w16cid:commentId w16cid:paraId="62246BAC" w16cid:durableId="28B3F855"/>
  <w16cid:commentId w16cid:paraId="0DBEC41C" w16cid:durableId="28B3F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68CCBCA"/>
    <w:lvl w:ilvl="0">
      <w:start w:val="1"/>
      <w:numFmt w:val="decimal"/>
      <w:pStyle w:val="ListNumber"/>
      <w:lvlText w:val="%1."/>
      <w:lvlJc w:val="left"/>
      <w:pPr>
        <w:tabs>
          <w:tab w:val="num" w:pos="360"/>
        </w:tabs>
        <w:ind w:left="360" w:hanging="360"/>
      </w:pPr>
    </w:lvl>
  </w:abstractNum>
  <w:abstractNum w:abstractNumId="1" w15:restartNumberingAfterBreak="0">
    <w:nsid w:val="0255260F"/>
    <w:multiLevelType w:val="multilevel"/>
    <w:tmpl w:val="7968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457"/>
    <w:multiLevelType w:val="multilevel"/>
    <w:tmpl w:val="20D6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6F16"/>
    <w:multiLevelType w:val="multilevel"/>
    <w:tmpl w:val="E620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F08A4"/>
    <w:multiLevelType w:val="multilevel"/>
    <w:tmpl w:val="582E5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B09"/>
    <w:multiLevelType w:val="multilevel"/>
    <w:tmpl w:val="BEC0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6888"/>
    <w:multiLevelType w:val="multilevel"/>
    <w:tmpl w:val="E620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77D8E"/>
    <w:multiLevelType w:val="multilevel"/>
    <w:tmpl w:val="EB5A5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E0479"/>
    <w:multiLevelType w:val="multilevel"/>
    <w:tmpl w:val="7968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A245E"/>
    <w:multiLevelType w:val="multilevel"/>
    <w:tmpl w:val="E620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B0170"/>
    <w:multiLevelType w:val="hybridMultilevel"/>
    <w:tmpl w:val="8C16B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8537A"/>
    <w:multiLevelType w:val="multilevel"/>
    <w:tmpl w:val="60E4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A42D6"/>
    <w:multiLevelType w:val="multilevel"/>
    <w:tmpl w:val="F39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32318"/>
    <w:multiLevelType w:val="multilevel"/>
    <w:tmpl w:val="E620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A0B4C"/>
    <w:multiLevelType w:val="multilevel"/>
    <w:tmpl w:val="2854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F91BC4"/>
    <w:multiLevelType w:val="multilevel"/>
    <w:tmpl w:val="D0F290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3763E56"/>
    <w:multiLevelType w:val="multilevel"/>
    <w:tmpl w:val="59AE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E0252"/>
    <w:multiLevelType w:val="multilevel"/>
    <w:tmpl w:val="4C76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16CD5"/>
    <w:multiLevelType w:val="multilevel"/>
    <w:tmpl w:val="F398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F4DE9"/>
    <w:multiLevelType w:val="multilevel"/>
    <w:tmpl w:val="E6200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6277399">
    <w:abstractNumId w:val="18"/>
  </w:num>
  <w:num w:numId="2" w16cid:durableId="561644047">
    <w:abstractNumId w:val="8"/>
  </w:num>
  <w:num w:numId="3" w16cid:durableId="2078625554">
    <w:abstractNumId w:val="8"/>
  </w:num>
  <w:num w:numId="4" w16cid:durableId="416830905">
    <w:abstractNumId w:val="8"/>
  </w:num>
  <w:num w:numId="5" w16cid:durableId="1145048800">
    <w:abstractNumId w:val="15"/>
  </w:num>
  <w:num w:numId="6" w16cid:durableId="591858983">
    <w:abstractNumId w:val="15"/>
  </w:num>
  <w:num w:numId="7" w16cid:durableId="1282540063">
    <w:abstractNumId w:val="15"/>
  </w:num>
  <w:num w:numId="8" w16cid:durableId="266888643">
    <w:abstractNumId w:val="15"/>
  </w:num>
  <w:num w:numId="9" w16cid:durableId="1189485727">
    <w:abstractNumId w:val="15"/>
  </w:num>
  <w:num w:numId="10" w16cid:durableId="517277942">
    <w:abstractNumId w:val="15"/>
  </w:num>
  <w:num w:numId="11" w16cid:durableId="1071729359">
    <w:abstractNumId w:val="15"/>
  </w:num>
  <w:num w:numId="12" w16cid:durableId="1780954837">
    <w:abstractNumId w:val="2"/>
  </w:num>
  <w:num w:numId="13" w16cid:durableId="1890410194">
    <w:abstractNumId w:val="2"/>
  </w:num>
  <w:num w:numId="14" w16cid:durableId="290552958">
    <w:abstractNumId w:val="16"/>
  </w:num>
  <w:num w:numId="15" w16cid:durableId="926889416">
    <w:abstractNumId w:val="16"/>
  </w:num>
  <w:num w:numId="16" w16cid:durableId="1651981052">
    <w:abstractNumId w:val="14"/>
  </w:num>
  <w:num w:numId="17" w16cid:durableId="1276862013">
    <w:abstractNumId w:val="14"/>
  </w:num>
  <w:num w:numId="18" w16cid:durableId="1451514326">
    <w:abstractNumId w:val="17"/>
  </w:num>
  <w:num w:numId="19" w16cid:durableId="947201077">
    <w:abstractNumId w:val="17"/>
  </w:num>
  <w:num w:numId="20" w16cid:durableId="1223904938">
    <w:abstractNumId w:val="5"/>
  </w:num>
  <w:num w:numId="21" w16cid:durableId="154808764">
    <w:abstractNumId w:val="6"/>
  </w:num>
  <w:num w:numId="22" w16cid:durableId="1026102477">
    <w:abstractNumId w:val="6"/>
  </w:num>
  <w:num w:numId="23" w16cid:durableId="30229189">
    <w:abstractNumId w:val="6"/>
  </w:num>
  <w:num w:numId="24" w16cid:durableId="710498138">
    <w:abstractNumId w:val="12"/>
  </w:num>
  <w:num w:numId="25" w16cid:durableId="1281843652">
    <w:abstractNumId w:val="13"/>
  </w:num>
  <w:num w:numId="26" w16cid:durableId="1629121506">
    <w:abstractNumId w:val="19"/>
  </w:num>
  <w:num w:numId="27" w16cid:durableId="685441509">
    <w:abstractNumId w:val="9"/>
  </w:num>
  <w:num w:numId="28" w16cid:durableId="1636989533">
    <w:abstractNumId w:val="3"/>
  </w:num>
  <w:num w:numId="29" w16cid:durableId="861554832">
    <w:abstractNumId w:val="1"/>
  </w:num>
  <w:num w:numId="30" w16cid:durableId="1053313261">
    <w:abstractNumId w:val="16"/>
  </w:num>
  <w:num w:numId="31" w16cid:durableId="439422468">
    <w:abstractNumId w:val="4"/>
  </w:num>
  <w:num w:numId="32" w16cid:durableId="1534688151">
    <w:abstractNumId w:val="7"/>
  </w:num>
  <w:num w:numId="33" w16cid:durableId="1073040478">
    <w:abstractNumId w:val="7"/>
    <w:lvlOverride w:ilvl="0"/>
  </w:num>
  <w:num w:numId="34" w16cid:durableId="1000500684">
    <w:abstractNumId w:val="7"/>
    <w:lvlOverride w:ilvl="0"/>
  </w:num>
  <w:num w:numId="35" w16cid:durableId="309670771">
    <w:abstractNumId w:val="7"/>
    <w:lvlOverride w:ilvl="0"/>
  </w:num>
  <w:num w:numId="36" w16cid:durableId="1945454531">
    <w:abstractNumId w:val="7"/>
    <w:lvlOverride w:ilvl="0"/>
  </w:num>
  <w:num w:numId="37" w16cid:durableId="2076269781">
    <w:abstractNumId w:val="7"/>
    <w:lvlOverride w:ilvl="0"/>
  </w:num>
  <w:num w:numId="38" w16cid:durableId="1333676177">
    <w:abstractNumId w:val="7"/>
    <w:lvlOverride w:ilvl="0"/>
  </w:num>
  <w:num w:numId="39" w16cid:durableId="343617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462112246">
    <w:abstractNumId w:val="11"/>
    <w:lvlOverride w:ilvl="0"/>
  </w:num>
  <w:num w:numId="41" w16cid:durableId="1230120250">
    <w:abstractNumId w:val="11"/>
    <w:lvlOverride w:ilvl="0"/>
  </w:num>
  <w:num w:numId="42" w16cid:durableId="1358846464">
    <w:abstractNumId w:val="11"/>
    <w:lvlOverride w:ilvl="0"/>
  </w:num>
  <w:num w:numId="43" w16cid:durableId="893389984">
    <w:abstractNumId w:val="11"/>
    <w:lvlOverride w:ilvl="0"/>
  </w:num>
  <w:num w:numId="44" w16cid:durableId="317878813">
    <w:abstractNumId w:val="11"/>
    <w:lvlOverride w:ilvl="0"/>
  </w:num>
  <w:num w:numId="45" w16cid:durableId="1188250146">
    <w:abstractNumId w:val="10"/>
  </w:num>
  <w:num w:numId="46" w16cid:durableId="1312826020">
    <w:abstractNumId w:val="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C Zemla">
    <w15:presenceInfo w15:providerId="AD" w15:userId="S::jczemla@syr.edu::2e56b0f1-7f60-49c1-8f33-2dc98de4df99"/>
  </w15:person>
  <w15:person w15:author="Rebecca Anne Wilder">
    <w15:presenceInfo w15:providerId="AD" w15:userId="S::rawilder@syr.edu::a24e4103-4af0-4923-9dbc-ae31a771df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E4"/>
    <w:rsid w:val="00002548"/>
    <w:rsid w:val="00017AC9"/>
    <w:rsid w:val="00017D65"/>
    <w:rsid w:val="0003233C"/>
    <w:rsid w:val="000442D5"/>
    <w:rsid w:val="00082AC2"/>
    <w:rsid w:val="000A2D35"/>
    <w:rsid w:val="000A3675"/>
    <w:rsid w:val="000B4D87"/>
    <w:rsid w:val="000C14BF"/>
    <w:rsid w:val="000F5950"/>
    <w:rsid w:val="001060EA"/>
    <w:rsid w:val="00127BCC"/>
    <w:rsid w:val="00134F29"/>
    <w:rsid w:val="00174F9C"/>
    <w:rsid w:val="001802BA"/>
    <w:rsid w:val="00182EB8"/>
    <w:rsid w:val="001C5127"/>
    <w:rsid w:val="001D1E57"/>
    <w:rsid w:val="001D282E"/>
    <w:rsid w:val="001E2111"/>
    <w:rsid w:val="001F5E44"/>
    <w:rsid w:val="002261E9"/>
    <w:rsid w:val="002433FC"/>
    <w:rsid w:val="00257C17"/>
    <w:rsid w:val="00287907"/>
    <w:rsid w:val="00293597"/>
    <w:rsid w:val="002B021C"/>
    <w:rsid w:val="002B0965"/>
    <w:rsid w:val="002B58A5"/>
    <w:rsid w:val="002C426A"/>
    <w:rsid w:val="002C6EF4"/>
    <w:rsid w:val="002E1DE5"/>
    <w:rsid w:val="002E2BE1"/>
    <w:rsid w:val="002E475B"/>
    <w:rsid w:val="002E6C0B"/>
    <w:rsid w:val="002F17B9"/>
    <w:rsid w:val="002F59E4"/>
    <w:rsid w:val="00303282"/>
    <w:rsid w:val="003165D2"/>
    <w:rsid w:val="00320E32"/>
    <w:rsid w:val="003504FE"/>
    <w:rsid w:val="00353402"/>
    <w:rsid w:val="0036136B"/>
    <w:rsid w:val="00363E60"/>
    <w:rsid w:val="00365327"/>
    <w:rsid w:val="00367CC6"/>
    <w:rsid w:val="00372FEA"/>
    <w:rsid w:val="00373F79"/>
    <w:rsid w:val="003821E2"/>
    <w:rsid w:val="003A2066"/>
    <w:rsid w:val="003A49E0"/>
    <w:rsid w:val="003B1A6A"/>
    <w:rsid w:val="003B24D8"/>
    <w:rsid w:val="003C5653"/>
    <w:rsid w:val="003D3038"/>
    <w:rsid w:val="003D5E97"/>
    <w:rsid w:val="003E6740"/>
    <w:rsid w:val="003F7436"/>
    <w:rsid w:val="00406E46"/>
    <w:rsid w:val="00421594"/>
    <w:rsid w:val="004377F5"/>
    <w:rsid w:val="00443377"/>
    <w:rsid w:val="0044515A"/>
    <w:rsid w:val="00455B00"/>
    <w:rsid w:val="00464065"/>
    <w:rsid w:val="00476D7F"/>
    <w:rsid w:val="004A6AED"/>
    <w:rsid w:val="004B1552"/>
    <w:rsid w:val="004C7611"/>
    <w:rsid w:val="004D1403"/>
    <w:rsid w:val="004D3AFE"/>
    <w:rsid w:val="004E3A06"/>
    <w:rsid w:val="004F10FB"/>
    <w:rsid w:val="0050154E"/>
    <w:rsid w:val="00504A93"/>
    <w:rsid w:val="00507159"/>
    <w:rsid w:val="005216FE"/>
    <w:rsid w:val="005546A0"/>
    <w:rsid w:val="00574D1F"/>
    <w:rsid w:val="005754CA"/>
    <w:rsid w:val="00592C79"/>
    <w:rsid w:val="005A01EC"/>
    <w:rsid w:val="005B40BE"/>
    <w:rsid w:val="005C0272"/>
    <w:rsid w:val="005D5F6D"/>
    <w:rsid w:val="005D7FD9"/>
    <w:rsid w:val="005F0E4C"/>
    <w:rsid w:val="0060707D"/>
    <w:rsid w:val="006D4C55"/>
    <w:rsid w:val="006D783D"/>
    <w:rsid w:val="006F03AA"/>
    <w:rsid w:val="006F306E"/>
    <w:rsid w:val="0070117C"/>
    <w:rsid w:val="007058E6"/>
    <w:rsid w:val="0071546C"/>
    <w:rsid w:val="00727B2A"/>
    <w:rsid w:val="0073447B"/>
    <w:rsid w:val="007450D1"/>
    <w:rsid w:val="007468DA"/>
    <w:rsid w:val="00761BC3"/>
    <w:rsid w:val="007706A9"/>
    <w:rsid w:val="007743D9"/>
    <w:rsid w:val="00776B0A"/>
    <w:rsid w:val="00780FC4"/>
    <w:rsid w:val="007C77BE"/>
    <w:rsid w:val="007F4DDD"/>
    <w:rsid w:val="00816535"/>
    <w:rsid w:val="00825B72"/>
    <w:rsid w:val="00826901"/>
    <w:rsid w:val="00844EDE"/>
    <w:rsid w:val="00850220"/>
    <w:rsid w:val="0085624E"/>
    <w:rsid w:val="0085642E"/>
    <w:rsid w:val="00882A98"/>
    <w:rsid w:val="00882FC5"/>
    <w:rsid w:val="00896239"/>
    <w:rsid w:val="00896843"/>
    <w:rsid w:val="00897BBE"/>
    <w:rsid w:val="008D6E3C"/>
    <w:rsid w:val="008D7653"/>
    <w:rsid w:val="008E67BD"/>
    <w:rsid w:val="009132F0"/>
    <w:rsid w:val="009257F4"/>
    <w:rsid w:val="00944DA0"/>
    <w:rsid w:val="00955A39"/>
    <w:rsid w:val="00977996"/>
    <w:rsid w:val="009800C6"/>
    <w:rsid w:val="0099131E"/>
    <w:rsid w:val="0099268B"/>
    <w:rsid w:val="009B40EF"/>
    <w:rsid w:val="009C0D3F"/>
    <w:rsid w:val="009C59A6"/>
    <w:rsid w:val="00A022A2"/>
    <w:rsid w:val="00A26EC0"/>
    <w:rsid w:val="00A27366"/>
    <w:rsid w:val="00A36B12"/>
    <w:rsid w:val="00A55DF6"/>
    <w:rsid w:val="00A67666"/>
    <w:rsid w:val="00A86F8B"/>
    <w:rsid w:val="00A95728"/>
    <w:rsid w:val="00A9671A"/>
    <w:rsid w:val="00AB0BD6"/>
    <w:rsid w:val="00AE7EFC"/>
    <w:rsid w:val="00AF1174"/>
    <w:rsid w:val="00AF2662"/>
    <w:rsid w:val="00B01773"/>
    <w:rsid w:val="00B16BF6"/>
    <w:rsid w:val="00B17D64"/>
    <w:rsid w:val="00B271B7"/>
    <w:rsid w:val="00B471F4"/>
    <w:rsid w:val="00B516A1"/>
    <w:rsid w:val="00B53AD1"/>
    <w:rsid w:val="00B91961"/>
    <w:rsid w:val="00B96869"/>
    <w:rsid w:val="00B97337"/>
    <w:rsid w:val="00BB70AD"/>
    <w:rsid w:val="00BD4518"/>
    <w:rsid w:val="00BD496D"/>
    <w:rsid w:val="00BF28D9"/>
    <w:rsid w:val="00C0459E"/>
    <w:rsid w:val="00C1133E"/>
    <w:rsid w:val="00C11D37"/>
    <w:rsid w:val="00C24707"/>
    <w:rsid w:val="00C32E71"/>
    <w:rsid w:val="00C50D61"/>
    <w:rsid w:val="00C65AA3"/>
    <w:rsid w:val="00C73C0C"/>
    <w:rsid w:val="00C953D3"/>
    <w:rsid w:val="00CA58AF"/>
    <w:rsid w:val="00CB0F34"/>
    <w:rsid w:val="00D2450B"/>
    <w:rsid w:val="00D32E78"/>
    <w:rsid w:val="00D473E4"/>
    <w:rsid w:val="00D51F77"/>
    <w:rsid w:val="00D56243"/>
    <w:rsid w:val="00D707C5"/>
    <w:rsid w:val="00DB2D82"/>
    <w:rsid w:val="00DC52D9"/>
    <w:rsid w:val="00DD6409"/>
    <w:rsid w:val="00DE6334"/>
    <w:rsid w:val="00DE771E"/>
    <w:rsid w:val="00E52B66"/>
    <w:rsid w:val="00E83AAB"/>
    <w:rsid w:val="00E9056C"/>
    <w:rsid w:val="00EA4115"/>
    <w:rsid w:val="00EE06F8"/>
    <w:rsid w:val="00EF2469"/>
    <w:rsid w:val="00EF28AE"/>
    <w:rsid w:val="00F00E64"/>
    <w:rsid w:val="00F1039A"/>
    <w:rsid w:val="00F107D0"/>
    <w:rsid w:val="00F26EF1"/>
    <w:rsid w:val="00F4532C"/>
    <w:rsid w:val="00F50302"/>
    <w:rsid w:val="00F75587"/>
    <w:rsid w:val="00F76846"/>
    <w:rsid w:val="00F816D3"/>
    <w:rsid w:val="00F818BA"/>
    <w:rsid w:val="00FA6173"/>
    <w:rsid w:val="00FB35D0"/>
    <w:rsid w:val="00FC33E9"/>
    <w:rsid w:val="00FD4D82"/>
    <w:rsid w:val="00FF13D6"/>
    <w:rsid w:val="00FF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E43E6"/>
  <w15:chartTrackingRefBased/>
  <w15:docId w15:val="{9F890A4C-E2BD-A940-9E68-66493C5C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97"/>
    <w:rPr>
      <w:rFonts w:ascii="Times New Roman" w:hAnsi="Times New Roman"/>
    </w:rPr>
  </w:style>
  <w:style w:type="paragraph" w:styleId="Heading1">
    <w:name w:val="heading 1"/>
    <w:basedOn w:val="Normal"/>
    <w:next w:val="Normal"/>
    <w:link w:val="Heading1Char"/>
    <w:uiPriority w:val="9"/>
    <w:qFormat/>
    <w:rsid w:val="001060EA"/>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Heading2">
    <w:name w:val="heading 2"/>
    <w:basedOn w:val="Normal"/>
    <w:link w:val="Heading2Char"/>
    <w:uiPriority w:val="9"/>
    <w:qFormat/>
    <w:rsid w:val="00D473E4"/>
    <w:pPr>
      <w:spacing w:before="100" w:beforeAutospacing="1" w:after="100" w:afterAutospacing="1"/>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D473E4"/>
    <w:pPr>
      <w:spacing w:before="100" w:beforeAutospacing="1" w:after="100" w:afterAutospacing="1"/>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3E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73E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473E4"/>
    <w:pPr>
      <w:spacing w:before="100" w:beforeAutospacing="1" w:after="100" w:afterAutospacing="1"/>
    </w:pPr>
    <w:rPr>
      <w:rFonts w:eastAsia="Times New Roman" w:cs="Times New Roman"/>
      <w:kern w:val="0"/>
      <w14:ligatures w14:val="none"/>
    </w:rPr>
  </w:style>
  <w:style w:type="character" w:customStyle="1" w:styleId="apple-tab-span">
    <w:name w:val="apple-tab-span"/>
    <w:basedOn w:val="DefaultParagraphFont"/>
    <w:rsid w:val="00D473E4"/>
  </w:style>
  <w:style w:type="paragraph" w:styleId="ListBullet">
    <w:name w:val="List Bullet"/>
    <w:basedOn w:val="Normal"/>
    <w:uiPriority w:val="99"/>
    <w:unhideWhenUsed/>
    <w:rsid w:val="003B1A6A"/>
    <w:pPr>
      <w:contextualSpacing/>
    </w:pPr>
  </w:style>
  <w:style w:type="character" w:styleId="CommentReference">
    <w:name w:val="annotation reference"/>
    <w:basedOn w:val="DefaultParagraphFont"/>
    <w:uiPriority w:val="99"/>
    <w:semiHidden/>
    <w:unhideWhenUsed/>
    <w:rsid w:val="00363E60"/>
    <w:rPr>
      <w:sz w:val="16"/>
      <w:szCs w:val="16"/>
    </w:rPr>
  </w:style>
  <w:style w:type="paragraph" w:styleId="CommentText">
    <w:name w:val="annotation text"/>
    <w:basedOn w:val="Normal"/>
    <w:link w:val="CommentTextChar"/>
    <w:uiPriority w:val="99"/>
    <w:semiHidden/>
    <w:unhideWhenUsed/>
    <w:rsid w:val="00363E60"/>
    <w:rPr>
      <w:sz w:val="20"/>
      <w:szCs w:val="20"/>
    </w:rPr>
  </w:style>
  <w:style w:type="character" w:customStyle="1" w:styleId="CommentTextChar">
    <w:name w:val="Comment Text Char"/>
    <w:basedOn w:val="DefaultParagraphFont"/>
    <w:link w:val="CommentText"/>
    <w:uiPriority w:val="99"/>
    <w:semiHidden/>
    <w:rsid w:val="00363E60"/>
    <w:rPr>
      <w:sz w:val="20"/>
      <w:szCs w:val="20"/>
    </w:rPr>
  </w:style>
  <w:style w:type="paragraph" w:styleId="CommentSubject">
    <w:name w:val="annotation subject"/>
    <w:basedOn w:val="CommentText"/>
    <w:next w:val="CommentText"/>
    <w:link w:val="CommentSubjectChar"/>
    <w:uiPriority w:val="99"/>
    <w:semiHidden/>
    <w:unhideWhenUsed/>
    <w:rsid w:val="00363E60"/>
    <w:rPr>
      <w:b/>
      <w:bCs/>
    </w:rPr>
  </w:style>
  <w:style w:type="character" w:customStyle="1" w:styleId="CommentSubjectChar">
    <w:name w:val="Comment Subject Char"/>
    <w:basedOn w:val="CommentTextChar"/>
    <w:link w:val="CommentSubject"/>
    <w:uiPriority w:val="99"/>
    <w:semiHidden/>
    <w:rsid w:val="00363E60"/>
    <w:rPr>
      <w:b/>
      <w:bCs/>
      <w:sz w:val="20"/>
      <w:szCs w:val="20"/>
    </w:rPr>
  </w:style>
  <w:style w:type="paragraph" w:styleId="Subtitle">
    <w:name w:val="Subtitle"/>
    <w:basedOn w:val="Normal"/>
    <w:next w:val="Normal"/>
    <w:link w:val="SubtitleChar"/>
    <w:uiPriority w:val="11"/>
    <w:qFormat/>
    <w:rsid w:val="006F03A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03AA"/>
    <w:rPr>
      <w:rFonts w:eastAsiaTheme="minorEastAsia"/>
      <w:color w:val="5A5A5A" w:themeColor="text1" w:themeTint="A5"/>
      <w:spacing w:val="15"/>
      <w:sz w:val="22"/>
      <w:szCs w:val="22"/>
    </w:rPr>
  </w:style>
  <w:style w:type="character" w:styleId="Mention">
    <w:name w:val="Mention"/>
    <w:basedOn w:val="DefaultParagraphFont"/>
    <w:uiPriority w:val="99"/>
    <w:unhideWhenUsed/>
    <w:rsid w:val="00002548"/>
    <w:rPr>
      <w:color w:val="2B579A"/>
      <w:shd w:val="clear" w:color="auto" w:fill="E1DFDD"/>
    </w:rPr>
  </w:style>
  <w:style w:type="paragraph" w:styleId="ListParagraph">
    <w:name w:val="List Paragraph"/>
    <w:basedOn w:val="Normal"/>
    <w:uiPriority w:val="34"/>
    <w:qFormat/>
    <w:rsid w:val="00FF13D6"/>
    <w:pPr>
      <w:ind w:left="720"/>
      <w:contextualSpacing/>
    </w:pPr>
  </w:style>
  <w:style w:type="character" w:customStyle="1" w:styleId="Heading1Char">
    <w:name w:val="Heading 1 Char"/>
    <w:basedOn w:val="DefaultParagraphFont"/>
    <w:link w:val="Heading1"/>
    <w:uiPriority w:val="9"/>
    <w:rsid w:val="001060EA"/>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HTMLPreformatted">
    <w:name w:val="HTML Preformatted"/>
    <w:basedOn w:val="Normal"/>
    <w:link w:val="HTMLPreformattedChar"/>
    <w:uiPriority w:val="99"/>
    <w:semiHidden/>
    <w:unhideWhenUsed/>
    <w:rsid w:val="0037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72FE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1039A"/>
    <w:rPr>
      <w:color w:val="0000FF"/>
      <w:u w:val="single"/>
    </w:rPr>
  </w:style>
  <w:style w:type="character" w:styleId="FollowedHyperlink">
    <w:name w:val="FollowedHyperlink"/>
    <w:basedOn w:val="DefaultParagraphFont"/>
    <w:uiPriority w:val="99"/>
    <w:semiHidden/>
    <w:unhideWhenUsed/>
    <w:rsid w:val="00F107D0"/>
    <w:rPr>
      <w:color w:val="954F72" w:themeColor="followedHyperlink"/>
      <w:u w:val="single"/>
    </w:rPr>
  </w:style>
  <w:style w:type="character" w:styleId="UnresolvedMention">
    <w:name w:val="Unresolved Mention"/>
    <w:basedOn w:val="DefaultParagraphFont"/>
    <w:uiPriority w:val="99"/>
    <w:semiHidden/>
    <w:unhideWhenUsed/>
    <w:rsid w:val="00574D1F"/>
    <w:rPr>
      <w:color w:val="605E5C"/>
      <w:shd w:val="clear" w:color="auto" w:fill="E1DFDD"/>
    </w:rPr>
  </w:style>
  <w:style w:type="character" w:styleId="Emphasis">
    <w:name w:val="Emphasis"/>
    <w:basedOn w:val="DefaultParagraphFont"/>
    <w:uiPriority w:val="20"/>
    <w:qFormat/>
    <w:rsid w:val="00574D1F"/>
    <w:rPr>
      <w:i/>
      <w:iCs/>
    </w:rPr>
  </w:style>
  <w:style w:type="paragraph" w:styleId="ListNumber">
    <w:name w:val="List Number"/>
    <w:basedOn w:val="Normal"/>
    <w:uiPriority w:val="99"/>
    <w:unhideWhenUsed/>
    <w:rsid w:val="0050154E"/>
    <w:pPr>
      <w:numPr>
        <w:numId w:val="46"/>
      </w:numPr>
      <w:spacing w:after="200" w:line="276" w:lineRule="auto"/>
      <w:contextualSpacing/>
    </w:pPr>
    <w:rPr>
      <w:rFonts w:ascii="Calibri" w:eastAsiaTheme="minorEastAsia" w:hAnsi="Calibri"/>
      <w:color w:val="000000"/>
      <w:kern w:val="0"/>
      <w:sz w:val="22"/>
      <w:szCs w:val="22"/>
      <w14:ligatures w14:val="none"/>
    </w:rPr>
  </w:style>
  <w:style w:type="paragraph" w:styleId="Revision">
    <w:name w:val="Revision"/>
    <w:hidden/>
    <w:uiPriority w:val="99"/>
    <w:semiHidden/>
    <w:rsid w:val="00504A9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3358">
      <w:bodyDiv w:val="1"/>
      <w:marLeft w:val="0"/>
      <w:marRight w:val="0"/>
      <w:marTop w:val="0"/>
      <w:marBottom w:val="0"/>
      <w:divBdr>
        <w:top w:val="none" w:sz="0" w:space="0" w:color="auto"/>
        <w:left w:val="none" w:sz="0" w:space="0" w:color="auto"/>
        <w:bottom w:val="none" w:sz="0" w:space="0" w:color="auto"/>
        <w:right w:val="none" w:sz="0" w:space="0" w:color="auto"/>
      </w:divBdr>
    </w:div>
    <w:div w:id="421992702">
      <w:bodyDiv w:val="1"/>
      <w:marLeft w:val="0"/>
      <w:marRight w:val="0"/>
      <w:marTop w:val="0"/>
      <w:marBottom w:val="0"/>
      <w:divBdr>
        <w:top w:val="none" w:sz="0" w:space="0" w:color="auto"/>
        <w:left w:val="none" w:sz="0" w:space="0" w:color="auto"/>
        <w:bottom w:val="none" w:sz="0" w:space="0" w:color="auto"/>
        <w:right w:val="none" w:sz="0" w:space="0" w:color="auto"/>
      </w:divBdr>
    </w:div>
    <w:div w:id="927737037">
      <w:bodyDiv w:val="1"/>
      <w:marLeft w:val="0"/>
      <w:marRight w:val="0"/>
      <w:marTop w:val="0"/>
      <w:marBottom w:val="0"/>
      <w:divBdr>
        <w:top w:val="none" w:sz="0" w:space="0" w:color="auto"/>
        <w:left w:val="none" w:sz="0" w:space="0" w:color="auto"/>
        <w:bottom w:val="none" w:sz="0" w:space="0" w:color="auto"/>
        <w:right w:val="none" w:sz="0" w:space="0" w:color="auto"/>
      </w:divBdr>
    </w:div>
    <w:div w:id="1565869993">
      <w:bodyDiv w:val="1"/>
      <w:marLeft w:val="0"/>
      <w:marRight w:val="0"/>
      <w:marTop w:val="0"/>
      <w:marBottom w:val="0"/>
      <w:divBdr>
        <w:top w:val="none" w:sz="0" w:space="0" w:color="auto"/>
        <w:left w:val="none" w:sz="0" w:space="0" w:color="auto"/>
        <w:bottom w:val="none" w:sz="0" w:space="0" w:color="auto"/>
        <w:right w:val="none" w:sz="0" w:space="0" w:color="auto"/>
      </w:divBdr>
    </w:div>
    <w:div w:id="1612082807">
      <w:bodyDiv w:val="1"/>
      <w:marLeft w:val="0"/>
      <w:marRight w:val="0"/>
      <w:marTop w:val="0"/>
      <w:marBottom w:val="0"/>
      <w:divBdr>
        <w:top w:val="none" w:sz="0" w:space="0" w:color="auto"/>
        <w:left w:val="none" w:sz="0" w:space="0" w:color="auto"/>
        <w:bottom w:val="none" w:sz="0" w:space="0" w:color="auto"/>
        <w:right w:val="none" w:sz="0" w:space="0" w:color="auto"/>
      </w:divBdr>
    </w:div>
    <w:div w:id="1643919767">
      <w:bodyDiv w:val="1"/>
      <w:marLeft w:val="0"/>
      <w:marRight w:val="0"/>
      <w:marTop w:val="0"/>
      <w:marBottom w:val="0"/>
      <w:divBdr>
        <w:top w:val="none" w:sz="0" w:space="0" w:color="auto"/>
        <w:left w:val="none" w:sz="0" w:space="0" w:color="auto"/>
        <w:bottom w:val="none" w:sz="0" w:space="0" w:color="auto"/>
        <w:right w:val="none" w:sz="0" w:space="0" w:color="auto"/>
      </w:divBdr>
    </w:div>
    <w:div w:id="1656447147">
      <w:bodyDiv w:val="1"/>
      <w:marLeft w:val="0"/>
      <w:marRight w:val="0"/>
      <w:marTop w:val="0"/>
      <w:marBottom w:val="0"/>
      <w:divBdr>
        <w:top w:val="none" w:sz="0" w:space="0" w:color="auto"/>
        <w:left w:val="none" w:sz="0" w:space="0" w:color="auto"/>
        <w:bottom w:val="none" w:sz="0" w:space="0" w:color="auto"/>
        <w:right w:val="none" w:sz="0" w:space="0" w:color="auto"/>
      </w:divBdr>
    </w:div>
    <w:div w:id="21205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371/journal.pone.0234928"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080/09658211.2012.683010" TargetMode="External"/><Relationship Id="rId17" Type="http://schemas.openxmlformats.org/officeDocument/2006/relationships/hyperlink" Target="https://doi.org/10.1017/s1355617798001374" TargetMode="External"/><Relationship Id="rId2" Type="http://schemas.openxmlformats.org/officeDocument/2006/relationships/numbering" Target="numbering.xml"/><Relationship Id="rId16" Type="http://schemas.openxmlformats.org/officeDocument/2006/relationships/hyperlink" Target="https://doi.org/10.1037//0894-4105.11.1.13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80/02643294.2013.877437" TargetMode="External"/><Relationship Id="rId5" Type="http://schemas.openxmlformats.org/officeDocument/2006/relationships/webSettings" Target="webSettings.xml"/><Relationship Id="rId15" Type="http://schemas.openxmlformats.org/officeDocument/2006/relationships/hyperlink" Target="https://psycnet.apa.org/doi/10.1016/S0028-3932(01)00132-4" TargetMode="External"/><Relationship Id="rId10" Type="http://schemas.openxmlformats.org/officeDocument/2006/relationships/hyperlink" Target="https://doi.org/10.5334/joc.50"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77/1533317509345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3076C-4E2F-B849-9651-93124256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Links>
    <vt:vector size="6" baseType="variant">
      <vt:variant>
        <vt:i4>7274579</vt:i4>
      </vt:variant>
      <vt:variant>
        <vt:i4>0</vt:i4>
      </vt:variant>
      <vt:variant>
        <vt:i4>0</vt:i4>
      </vt:variant>
      <vt:variant>
        <vt:i4>5</vt:i4>
      </vt:variant>
      <vt:variant>
        <vt:lpwstr>mailto:jczemla@syr.edu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Anne Wilder</dc:creator>
  <cp:keywords/>
  <dc:description/>
  <cp:lastModifiedBy>Jeffrey C Zemla</cp:lastModifiedBy>
  <cp:revision>197</cp:revision>
  <dcterms:created xsi:type="dcterms:W3CDTF">2023-09-09T14:43:00Z</dcterms:created>
  <dcterms:modified xsi:type="dcterms:W3CDTF">2023-09-19T14:38:00Z</dcterms:modified>
</cp:coreProperties>
</file>